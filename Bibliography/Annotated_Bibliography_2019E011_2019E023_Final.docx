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Pr="00255157" w:rsidR="00D3009B" w:rsidP="00D3009B" w:rsidRDefault="00D3009B" w14:paraId="5975E6AD" w14:textId="77777777">
      <w:pPr>
        <w:pStyle w:val="Title"/>
      </w:pPr>
      <w:r w:rsidRPr="00255157">
        <w:t>Performance Comparison of different molecular data in the identification of diabetic retinopathy</w:t>
      </w:r>
    </w:p>
    <w:p w:rsidRPr="00255157" w:rsidR="00D3009B" w:rsidRDefault="00D3009B" w14:paraId="4002D000" w14:textId="77777777">
      <w:pPr>
        <w:pStyle w:val="Title"/>
      </w:pPr>
    </w:p>
    <w:p w:rsidRPr="00255157" w:rsidR="002077A4" w:rsidRDefault="00E4019E" w14:paraId="25DE618E" w14:textId="77777777">
      <w:pPr>
        <w:pStyle w:val="BodyText"/>
        <w:spacing w:before="411"/>
        <w:ind w:left="792" w:right="817"/>
        <w:jc w:val="center"/>
      </w:pPr>
      <w:r w:rsidRPr="00255157">
        <w:t>ANNOTATED</w:t>
      </w:r>
      <w:r w:rsidRPr="00255157">
        <w:rPr>
          <w:spacing w:val="-6"/>
        </w:rPr>
        <w:t xml:space="preserve"> </w:t>
      </w:r>
      <w:r w:rsidRPr="00255157">
        <w:t>BIBLIOGRAPHY</w:t>
      </w:r>
    </w:p>
    <w:p w:rsidRPr="00255157" w:rsidR="002077A4" w:rsidRDefault="00E4019E" w14:paraId="5F514F5D" w14:textId="77777777">
      <w:pPr>
        <w:pStyle w:val="BodyText"/>
        <w:spacing w:before="137" w:line="364" w:lineRule="auto"/>
        <w:ind w:left="801" w:right="817"/>
        <w:jc w:val="center"/>
      </w:pPr>
      <w:r w:rsidRPr="00255157">
        <w:t>IN PARTIAL FULFILMENT OF THE REQUIREMENTS OF THE DEGREE OF</w:t>
      </w:r>
      <w:r w:rsidRPr="00255157">
        <w:rPr>
          <w:spacing w:val="-57"/>
        </w:rPr>
        <w:t xml:space="preserve"> </w:t>
      </w:r>
      <w:r w:rsidRPr="00255157">
        <w:t>BACHELOR</w:t>
      </w:r>
      <w:r w:rsidRPr="00255157">
        <w:rPr>
          <w:spacing w:val="-1"/>
        </w:rPr>
        <w:t xml:space="preserve"> </w:t>
      </w:r>
      <w:r w:rsidRPr="00255157">
        <w:t>OF</w:t>
      </w:r>
      <w:r w:rsidRPr="00255157">
        <w:rPr>
          <w:spacing w:val="-1"/>
        </w:rPr>
        <w:t xml:space="preserve"> </w:t>
      </w:r>
      <w:r w:rsidRPr="00255157">
        <w:t>THE</w:t>
      </w:r>
      <w:r w:rsidRPr="00255157">
        <w:rPr>
          <w:spacing w:val="3"/>
        </w:rPr>
        <w:t xml:space="preserve"> </w:t>
      </w:r>
      <w:r w:rsidRPr="00255157">
        <w:t>SCIENCE</w:t>
      </w:r>
      <w:r w:rsidRPr="00255157">
        <w:rPr>
          <w:spacing w:val="5"/>
        </w:rPr>
        <w:t xml:space="preserve"> </w:t>
      </w:r>
      <w:r w:rsidRPr="00255157">
        <w:t>OF</w:t>
      </w:r>
      <w:r w:rsidRPr="00255157">
        <w:rPr>
          <w:spacing w:val="-3"/>
        </w:rPr>
        <w:t xml:space="preserve"> </w:t>
      </w:r>
      <w:r w:rsidRPr="00255157">
        <w:t>ENGINEERING</w:t>
      </w:r>
    </w:p>
    <w:p w:rsidRPr="00255157" w:rsidR="002077A4" w:rsidRDefault="002077A4" w14:paraId="4D5E8743" w14:textId="77777777">
      <w:pPr>
        <w:pStyle w:val="BodyText"/>
        <w:rPr>
          <w:sz w:val="26"/>
        </w:rPr>
      </w:pPr>
    </w:p>
    <w:p w:rsidRPr="00255157" w:rsidR="002077A4" w:rsidRDefault="002077A4" w14:paraId="3E78056F" w14:textId="77777777">
      <w:pPr>
        <w:pStyle w:val="BodyText"/>
        <w:rPr>
          <w:sz w:val="26"/>
        </w:rPr>
      </w:pPr>
    </w:p>
    <w:p w:rsidRPr="00255157" w:rsidR="002077A4" w:rsidRDefault="002077A4" w14:paraId="1D7542FA" w14:textId="77777777">
      <w:pPr>
        <w:pStyle w:val="BodyText"/>
        <w:rPr>
          <w:sz w:val="26"/>
        </w:rPr>
      </w:pPr>
    </w:p>
    <w:p w:rsidRPr="00255157" w:rsidR="002077A4" w:rsidRDefault="002077A4" w14:paraId="36972785" w14:textId="77777777">
      <w:pPr>
        <w:pStyle w:val="BodyText"/>
        <w:rPr>
          <w:sz w:val="26"/>
        </w:rPr>
      </w:pPr>
    </w:p>
    <w:p w:rsidRPr="00255157" w:rsidR="002077A4" w:rsidRDefault="002077A4" w14:paraId="5FD3E3B8" w14:textId="77777777">
      <w:pPr>
        <w:pStyle w:val="BodyText"/>
        <w:rPr>
          <w:sz w:val="26"/>
        </w:rPr>
      </w:pPr>
    </w:p>
    <w:p w:rsidRPr="00255157" w:rsidR="002077A4" w:rsidRDefault="002077A4" w14:paraId="5ED3F1D8" w14:textId="77777777">
      <w:pPr>
        <w:pStyle w:val="BodyText"/>
        <w:rPr>
          <w:sz w:val="26"/>
        </w:rPr>
      </w:pPr>
    </w:p>
    <w:p w:rsidRPr="00255157" w:rsidR="002077A4" w:rsidRDefault="002077A4" w14:paraId="03F1C9CF" w14:textId="77777777">
      <w:pPr>
        <w:pStyle w:val="BodyText"/>
        <w:spacing w:before="8"/>
        <w:rPr>
          <w:sz w:val="35"/>
        </w:rPr>
      </w:pPr>
    </w:p>
    <w:p w:rsidRPr="00255157" w:rsidR="002077A4" w:rsidRDefault="00E4019E" w14:paraId="6DD7B19C" w14:textId="77777777">
      <w:pPr>
        <w:pStyle w:val="Heading2"/>
        <w:spacing w:before="1"/>
        <w:ind w:left="801" w:right="813"/>
        <w:jc w:val="center"/>
      </w:pPr>
      <w:r w:rsidRPr="00255157">
        <w:t>Submitted</w:t>
      </w:r>
      <w:r w:rsidRPr="00255157">
        <w:rPr>
          <w:spacing w:val="-2"/>
        </w:rPr>
        <w:t xml:space="preserve"> </w:t>
      </w:r>
      <w:r w:rsidRPr="00255157">
        <w:t>by:</w:t>
      </w:r>
    </w:p>
    <w:p w:rsidRPr="00255157" w:rsidR="001F6F17" w:rsidP="001F6F17" w:rsidRDefault="00A0046D" w14:paraId="6905CCE5" w14:textId="6F22C113">
      <w:pPr>
        <w:pStyle w:val="BodyText"/>
        <w:spacing w:before="132"/>
        <w:ind w:left="801" w:right="812"/>
        <w:jc w:val="center"/>
      </w:pPr>
      <w:r w:rsidRPr="002A488E">
        <w:rPr>
          <w:lang w:val="sv-SE"/>
          <w:rPrChange w:author="CHANDRASIRI H.V.B.L." w:date="2023-06-22T18:03:00Z" w:id="0">
            <w:rPr/>
          </w:rPrChange>
        </w:rPr>
        <w:t>Chandrasiri H.V.B.L.</w:t>
      </w:r>
      <w:r w:rsidRPr="002A488E" w:rsidR="00E4019E">
        <w:rPr>
          <w:spacing w:val="6"/>
          <w:lang w:val="sv-SE"/>
          <w:rPrChange w:author="CHANDRASIRI H.V.B.L." w:date="2023-06-22T18:03:00Z" w:id="1">
            <w:rPr>
              <w:spacing w:val="6"/>
            </w:rPr>
          </w:rPrChange>
        </w:rPr>
        <w:t xml:space="preserve"> </w:t>
      </w:r>
      <w:del w:author="CHANDRASIRI H.V.B.L." w:date="2023-06-22T18:03:00Z" w:id="2">
        <w:r w:rsidRPr="002A488E" w:rsidDel="002A488E" w:rsidR="00E4019E">
          <w:rPr>
            <w:lang w:val="sv-SE"/>
            <w:rPrChange w:author="CHANDRASIRI H.V.B.L." w:date="2023-06-22T18:03:00Z" w:id="3">
              <w:rPr/>
            </w:rPrChange>
          </w:rPr>
          <w:delText>(</w:delText>
        </w:r>
      </w:del>
      <w:ins w:author="CHANDRASIRI H.V.B.L." w:date="2023-06-22T18:03:00Z" w:id="4">
        <w:r w:rsidR="002A488E">
          <w:t>[</w:t>
        </w:r>
      </w:ins>
      <w:r w:rsidRPr="00255157" w:rsidR="00E4019E">
        <w:t>201</w:t>
      </w:r>
      <w:r w:rsidRPr="00255157">
        <w:t>9</w:t>
      </w:r>
      <w:r w:rsidRPr="00255157" w:rsidR="00E4019E">
        <w:t>/E/0</w:t>
      </w:r>
      <w:r w:rsidRPr="00255157">
        <w:t>23</w:t>
      </w:r>
      <w:del w:author="CHANDRASIRI H.V.B.L." w:date="2023-06-22T18:03:00Z" w:id="5">
        <w:r w:rsidRPr="00255157" w:rsidDel="002A488E" w:rsidR="00E4019E">
          <w:delText>)</w:delText>
        </w:r>
      </w:del>
      <w:ins w:author="CHANDRASIRI H.V.B.L." w:date="2023-06-22T18:03:00Z" w:id="6">
        <w:r w:rsidR="002A488E">
          <w:t>]</w:t>
        </w:r>
      </w:ins>
    </w:p>
    <w:p w:rsidRPr="00255157" w:rsidR="002077A4" w:rsidP="00402F07" w:rsidRDefault="00AC08FC" w14:paraId="660B9A62" w14:textId="2355DB0F">
      <w:pPr>
        <w:pStyle w:val="BodyText"/>
        <w:spacing w:before="132"/>
        <w:ind w:left="801" w:right="812"/>
        <w:jc w:val="center"/>
        <w:rPr>
          <w:sz w:val="26"/>
        </w:rPr>
      </w:pPr>
      <w:r w:rsidRPr="00255157">
        <w:t>Ashfa A.G.F</w:t>
      </w:r>
      <w:r w:rsidRPr="00255157" w:rsidR="003D182E">
        <w:t>.</w:t>
      </w:r>
      <w:r w:rsidRPr="00255157" w:rsidR="00402F07">
        <w:t xml:space="preserve"> </w:t>
      </w:r>
      <w:del w:author="CHANDRASIRI H.V.B.L." w:date="2023-06-22T18:03:00Z" w:id="7">
        <w:r w:rsidRPr="00255157" w:rsidDel="002A488E" w:rsidR="00402F07">
          <w:delText>(</w:delText>
        </w:r>
      </w:del>
      <w:ins w:author="CHANDRASIRI H.V.B.L." w:date="2023-06-22T18:03:00Z" w:id="8">
        <w:r w:rsidR="002A488E">
          <w:t>[</w:t>
        </w:r>
      </w:ins>
      <w:r w:rsidRPr="00255157" w:rsidR="00402F07">
        <w:t>2019/E</w:t>
      </w:r>
      <w:r w:rsidRPr="00255157" w:rsidR="003D182E">
        <w:t>/011</w:t>
      </w:r>
      <w:del w:author="CHANDRASIRI H.V.B.L." w:date="2023-06-22T18:03:00Z" w:id="9">
        <w:r w:rsidRPr="00255157" w:rsidDel="002A488E" w:rsidR="00402F07">
          <w:delText>)</w:delText>
        </w:r>
      </w:del>
      <w:ins w:author="CHANDRASIRI H.V.B.L." w:date="2023-06-22T18:03:00Z" w:id="10">
        <w:r w:rsidR="002A488E">
          <w:t>]</w:t>
        </w:r>
      </w:ins>
    </w:p>
    <w:p w:rsidRPr="00255157" w:rsidR="002077A4" w:rsidRDefault="002077A4" w14:paraId="662E8734" w14:textId="77777777">
      <w:pPr>
        <w:pStyle w:val="BodyText"/>
        <w:rPr>
          <w:sz w:val="26"/>
        </w:rPr>
      </w:pPr>
    </w:p>
    <w:p w:rsidRPr="00255157" w:rsidR="002077A4" w:rsidRDefault="002077A4" w14:paraId="2205BB6C" w14:textId="77777777">
      <w:pPr>
        <w:pStyle w:val="BodyText"/>
        <w:rPr>
          <w:sz w:val="26"/>
        </w:rPr>
      </w:pPr>
    </w:p>
    <w:p w:rsidRPr="00255157" w:rsidR="002077A4" w:rsidRDefault="002077A4" w14:paraId="50F3D66E" w14:textId="77777777">
      <w:pPr>
        <w:pStyle w:val="BodyText"/>
        <w:rPr>
          <w:sz w:val="26"/>
        </w:rPr>
      </w:pPr>
    </w:p>
    <w:p w:rsidRPr="00255157" w:rsidR="002077A4" w:rsidRDefault="002077A4" w14:paraId="0F35A1E3" w14:textId="77777777">
      <w:pPr>
        <w:pStyle w:val="BodyText"/>
        <w:rPr>
          <w:sz w:val="26"/>
        </w:rPr>
      </w:pPr>
    </w:p>
    <w:p w:rsidRPr="00255157" w:rsidR="002077A4" w:rsidRDefault="002077A4" w14:paraId="179040EF" w14:textId="77777777">
      <w:pPr>
        <w:pStyle w:val="BodyText"/>
        <w:rPr>
          <w:sz w:val="26"/>
        </w:rPr>
      </w:pPr>
    </w:p>
    <w:p w:rsidRPr="00255157" w:rsidR="00897641" w:rsidRDefault="00897641" w14:paraId="3F832BDA" w14:textId="77777777">
      <w:pPr>
        <w:pStyle w:val="BodyText"/>
        <w:rPr>
          <w:sz w:val="26"/>
        </w:rPr>
      </w:pPr>
    </w:p>
    <w:p w:rsidRPr="00255157" w:rsidR="00897641" w:rsidRDefault="00897641" w14:paraId="28E48676" w14:textId="77777777">
      <w:pPr>
        <w:pStyle w:val="BodyText"/>
        <w:rPr>
          <w:sz w:val="26"/>
        </w:rPr>
      </w:pPr>
    </w:p>
    <w:p w:rsidRPr="00255157" w:rsidR="00897641" w:rsidRDefault="00897641" w14:paraId="49BF0FF1" w14:textId="77777777">
      <w:pPr>
        <w:pStyle w:val="BodyText"/>
        <w:rPr>
          <w:sz w:val="26"/>
        </w:rPr>
      </w:pPr>
    </w:p>
    <w:p w:rsidRPr="00255157" w:rsidR="002077A4" w:rsidRDefault="002077A4" w14:paraId="6DF5399A" w14:textId="77777777">
      <w:pPr>
        <w:pStyle w:val="BodyText"/>
        <w:rPr>
          <w:sz w:val="26"/>
        </w:rPr>
      </w:pPr>
    </w:p>
    <w:p w:rsidRPr="00255157" w:rsidR="002077A4" w:rsidRDefault="002077A4" w14:paraId="73AFACBF" w14:textId="77777777">
      <w:pPr>
        <w:pStyle w:val="BodyText"/>
        <w:rPr>
          <w:sz w:val="26"/>
        </w:rPr>
      </w:pPr>
    </w:p>
    <w:p w:rsidRPr="00255157" w:rsidR="002077A4" w:rsidRDefault="002077A4" w14:paraId="3583197E" w14:textId="77777777">
      <w:pPr>
        <w:pStyle w:val="BodyText"/>
        <w:rPr>
          <w:sz w:val="26"/>
        </w:rPr>
      </w:pPr>
    </w:p>
    <w:p w:rsidRPr="00255157" w:rsidR="002077A4" w:rsidRDefault="002077A4" w14:paraId="0175C53A" w14:textId="77777777">
      <w:pPr>
        <w:pStyle w:val="BodyText"/>
        <w:spacing w:before="6"/>
        <w:rPr>
          <w:sz w:val="26"/>
        </w:rPr>
      </w:pPr>
    </w:p>
    <w:p w:rsidRPr="00255157" w:rsidR="002077A4" w:rsidRDefault="00E4019E" w14:paraId="1E1BFC5E" w14:textId="77777777">
      <w:pPr>
        <w:pStyle w:val="Heading2"/>
        <w:spacing w:line="360" w:lineRule="auto"/>
        <w:ind w:left="2102" w:right="2122"/>
        <w:jc w:val="center"/>
      </w:pPr>
      <w:r w:rsidRPr="00255157">
        <w:t>DEPARTMENT OF COMPUTER ENGINEERING</w:t>
      </w:r>
      <w:r w:rsidRPr="00255157">
        <w:rPr>
          <w:spacing w:val="-58"/>
        </w:rPr>
        <w:t xml:space="preserve"> </w:t>
      </w:r>
      <w:r w:rsidRPr="00255157">
        <w:t>FACULTY OF ENGINEERING</w:t>
      </w:r>
    </w:p>
    <w:p w:rsidRPr="00255157" w:rsidR="002077A4" w:rsidRDefault="00E4019E" w14:paraId="32AD61C4" w14:textId="77777777">
      <w:pPr>
        <w:spacing w:line="274" w:lineRule="exact"/>
        <w:ind w:left="794" w:right="817"/>
        <w:jc w:val="center"/>
        <w:rPr>
          <w:b/>
          <w:sz w:val="24"/>
        </w:rPr>
      </w:pPr>
      <w:r w:rsidRPr="00255157">
        <w:rPr>
          <w:b/>
          <w:sz w:val="24"/>
        </w:rPr>
        <w:t>UNIVERSITY</w:t>
      </w:r>
      <w:r w:rsidRPr="00255157">
        <w:rPr>
          <w:b/>
          <w:spacing w:val="-2"/>
          <w:sz w:val="24"/>
        </w:rPr>
        <w:t xml:space="preserve"> </w:t>
      </w:r>
      <w:r w:rsidRPr="00255157">
        <w:rPr>
          <w:b/>
          <w:sz w:val="24"/>
        </w:rPr>
        <w:t>OF</w:t>
      </w:r>
      <w:r w:rsidRPr="00255157">
        <w:rPr>
          <w:b/>
          <w:spacing w:val="-3"/>
          <w:sz w:val="24"/>
        </w:rPr>
        <w:t xml:space="preserve"> </w:t>
      </w:r>
      <w:r w:rsidRPr="00255157">
        <w:rPr>
          <w:b/>
          <w:sz w:val="24"/>
        </w:rPr>
        <w:t>JAFFNA</w:t>
      </w:r>
    </w:p>
    <w:p w:rsidRPr="00255157" w:rsidR="002077A4" w:rsidP="00517FBD" w:rsidRDefault="00E4019E" w14:paraId="64CC25EF" w14:textId="3B3D1C05">
      <w:pPr>
        <w:pStyle w:val="BodyText"/>
        <w:spacing w:before="138"/>
        <w:ind w:left="801" w:right="710"/>
        <w:jc w:val="center"/>
        <w:sectPr w:rsidRPr="00255157" w:rsidR="002077A4">
          <w:type w:val="continuous"/>
          <w:pgSz w:w="12240" w:h="15840" w:orient="portrait"/>
          <w:pgMar w:top="1380" w:right="1320" w:bottom="280" w:left="134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/>
        </w:sectPr>
      </w:pPr>
      <w:r w:rsidRPr="00255157">
        <w:t>[</w:t>
      </w:r>
      <w:r w:rsidRPr="00255157" w:rsidR="00EC52E4">
        <w:t>APRIL</w:t>
      </w:r>
      <w:r w:rsidRPr="00255157">
        <w:t>]</w:t>
      </w:r>
      <w:r w:rsidRPr="00255157">
        <w:rPr>
          <w:spacing w:val="58"/>
        </w:rPr>
        <w:t xml:space="preserve"> </w:t>
      </w:r>
      <w:r w:rsidRPr="00255157">
        <w:t>[202</w:t>
      </w:r>
      <w:r w:rsidRPr="00255157" w:rsidR="00EC52E4">
        <w:t>3</w:t>
      </w:r>
      <w:r w:rsidRPr="00255157">
        <w:t>]</w:t>
      </w:r>
    </w:p>
    <w:p w:rsidRPr="00255157" w:rsidR="00893390" w:rsidP="00AA4849" w:rsidRDefault="00893390" w14:paraId="48B060B0" w14:textId="509C5722">
      <w:pPr>
        <w:tabs>
          <w:tab w:val="left" w:pos="465"/>
          <w:tab w:val="left" w:pos="845"/>
        </w:tabs>
        <w:spacing w:before="90"/>
        <w:ind w:right="120"/>
        <w:rPr>
          <w:sz w:val="24"/>
          <w:szCs w:val="24"/>
        </w:rPr>
      </w:pPr>
    </w:p>
    <w:p w:rsidRPr="00255157" w:rsidR="00893390" w:rsidP="00AA4849" w:rsidRDefault="00893390" w14:paraId="2F0BE0D3" w14:textId="509C5722">
      <w:pPr>
        <w:tabs>
          <w:tab w:val="left" w:pos="465"/>
          <w:tab w:val="left" w:pos="845"/>
        </w:tabs>
        <w:spacing w:before="90"/>
        <w:ind w:right="120"/>
        <w:rPr>
          <w:sz w:val="24"/>
          <w:szCs w:val="24"/>
        </w:rPr>
      </w:pPr>
    </w:p>
    <w:p w:rsidRPr="00255157" w:rsidR="00893390" w:rsidP="00AA4849" w:rsidRDefault="00893390" w14:paraId="34F362D7" w14:textId="509C5722">
      <w:pPr>
        <w:tabs>
          <w:tab w:val="left" w:pos="465"/>
          <w:tab w:val="left" w:pos="845"/>
        </w:tabs>
        <w:spacing w:before="90"/>
        <w:ind w:right="120"/>
        <w:rPr>
          <w:sz w:val="24"/>
          <w:szCs w:val="24"/>
        </w:rPr>
      </w:pPr>
    </w:p>
    <w:p w:rsidRPr="00255157" w:rsidR="002077A4" w:rsidP="00AA4849" w:rsidRDefault="00402F3F" w14:paraId="15740FD3" w14:textId="55D05901">
      <w:pPr>
        <w:tabs>
          <w:tab w:val="left" w:pos="465"/>
          <w:tab w:val="left" w:pos="845"/>
        </w:tabs>
        <w:spacing w:before="90"/>
        <w:ind w:right="120"/>
        <w:rPr>
          <w:sz w:val="24"/>
          <w:szCs w:val="24"/>
        </w:rPr>
      </w:pPr>
      <w:r w:rsidRPr="00255157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4EAECEC" wp14:editId="462064FF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645920" cy="1074420"/>
                <wp:effectExtent l="0" t="0" r="11430" b="11430"/>
                <wp:wrapNone/>
                <wp:docPr id="1458843176" name="Text Box 1458843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074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2F3F" w:rsidP="00402F3F" w:rsidRDefault="00402F3F" w14:paraId="101EFA92" w14:textId="694AFC90">
                            <w:pPr>
                              <w:spacing w:before="1"/>
                              <w:ind w:left="20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u w:val="thick"/>
                              </w:rPr>
                              <w:t>ARTICLE 1</w:t>
                            </w:r>
                          </w:p>
                          <w:p w:rsidRPr="00402F3F" w:rsidR="00402F3F" w:rsidP="00402F3F" w:rsidRDefault="00402F3F" w14:paraId="0F7F7C52" w14:textId="2C0D5310">
                            <w:pPr>
                              <w:spacing w:before="275" w:line="242" w:lineRule="auto"/>
                              <w:ind w:left="20" w:right="239"/>
                              <w:rPr>
                                <w:b/>
                                <w:spacing w:val="-57"/>
                                <w:sz w:val="24"/>
                              </w:rPr>
                            </w:pPr>
                            <w:r w:rsidRPr="00402F3F">
                              <w:rPr>
                                <w:b/>
                                <w:sz w:val="24"/>
                                <w:u w:val="thick"/>
                              </w:rPr>
                              <w:t>2019/E/023</w:t>
                            </w:r>
                          </w:p>
                          <w:p w:rsidRPr="002456B9" w:rsidR="00402F3F" w:rsidP="00402F3F" w:rsidRDefault="00402F3F" w14:paraId="28D121FE" w14:textId="497CCD31">
                            <w:pPr>
                              <w:spacing w:line="271" w:lineRule="exact"/>
                              <w:ind w:left="20"/>
                              <w:rPr>
                                <w:b/>
                                <w:spacing w:val="-3"/>
                                <w:sz w:val="24"/>
                                <w:u w:val="thick"/>
                              </w:rPr>
                            </w:pPr>
                            <w:del w:author="CHANDRASIRI H.V.B.L." w:date="2023-06-22T18:11:00Z" w:id="11">
                              <w:r w:rsidDel="00A21FE9">
                                <w:rPr>
                                  <w:b/>
                                  <w:sz w:val="24"/>
                                  <w:u w:val="thick"/>
                                </w:rPr>
                                <w:delText>Week</w:delText>
                              </w:r>
                            </w:del>
                            <w:ins w:author="CHANDRASIRI H.V.B.L." w:date="2023-06-22T18:12:00Z" w:id="12">
                              <w:r w:rsidR="00A21FE9">
                                <w:rPr>
                                  <w:b/>
                                  <w:sz w:val="24"/>
                                  <w:u w:val="thick"/>
                                </w:rPr>
                                <w:t>Week</w:t>
                              </w:r>
                            </w:ins>
                            <w:r>
                              <w:rPr>
                                <w:b/>
                                <w:spacing w:val="-3"/>
                                <w:sz w:val="24"/>
                                <w:u w:val="thick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04EAECEC">
                <v:stroke joinstyle="miter"/>
                <v:path gradientshapeok="t" o:connecttype="rect"/>
              </v:shapetype>
              <v:shape id="Text Box 1458843176" style="position:absolute;margin-left:0;margin-top:0;width:129.6pt;height:84.6pt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">
                <v:textbox inset="0,0,0,0">
                  <w:txbxContent>
                    <w:p w:rsidR="00402F3F" w:rsidP="00402F3F" w:rsidRDefault="00402F3F" w14:paraId="101EFA92" w14:textId="694AFC90">
                      <w:pPr>
                        <w:spacing w:before="1"/>
                        <w:ind w:left="20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  <w:u w:val="thick"/>
                        </w:rPr>
                        <w:t>ARTICLE 1</w:t>
                      </w:r>
                    </w:p>
                    <w:p w:rsidRPr="00402F3F" w:rsidR="00402F3F" w:rsidP="00402F3F" w:rsidRDefault="00402F3F" w14:paraId="0F7F7C52" w14:textId="2C0D5310">
                      <w:pPr>
                        <w:spacing w:before="275" w:line="242" w:lineRule="auto"/>
                        <w:ind w:left="20" w:right="239"/>
                        <w:rPr>
                          <w:b/>
                          <w:spacing w:val="-57"/>
                          <w:sz w:val="24"/>
                        </w:rPr>
                      </w:pPr>
                      <w:r w:rsidRPr="00402F3F">
                        <w:rPr>
                          <w:b/>
                          <w:sz w:val="24"/>
                          <w:u w:val="thick"/>
                        </w:rPr>
                        <w:t>2019/E/023</w:t>
                      </w:r>
                    </w:p>
                    <w:p w:rsidRPr="002456B9" w:rsidR="00402F3F" w:rsidP="00402F3F" w:rsidRDefault="00402F3F" w14:paraId="28D121FE" w14:textId="497CCD31">
                      <w:pPr>
                        <w:spacing w:line="271" w:lineRule="exact"/>
                        <w:ind w:left="20"/>
                        <w:rPr>
                          <w:b/>
                          <w:spacing w:val="-3"/>
                          <w:sz w:val="24"/>
                          <w:u w:val="thick"/>
                        </w:rPr>
                      </w:pPr>
                      <w:del w:author="CHANDRASIRI H.V.B.L." w:date="2023-06-22T18:11:00Z" w:id="13">
                        <w:r w:rsidDel="00A21FE9">
                          <w:rPr>
                            <w:b/>
                            <w:sz w:val="24"/>
                            <w:u w:val="thick"/>
                          </w:rPr>
                          <w:delText>Week</w:delText>
                        </w:r>
                      </w:del>
                      <w:ins w:author="CHANDRASIRI H.V.B.L." w:date="2023-06-22T18:12:00Z" w:id="14">
                        <w:r w:rsidR="00A21FE9">
                          <w:rPr>
                            <w:b/>
                            <w:sz w:val="24"/>
                            <w:u w:val="thick"/>
                          </w:rPr>
                          <w:t>Week</w:t>
                        </w:r>
                      </w:ins>
                      <w:r>
                        <w:rPr>
                          <w:b/>
                          <w:spacing w:val="-3"/>
                          <w:sz w:val="24"/>
                          <w:u w:val="thick"/>
                        </w:rPr>
                        <w:t xml:space="preserve"> 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Pr="00255157" w:rsidR="00402F3F" w:rsidP="00AA4849" w:rsidRDefault="00402F3F" w14:paraId="62B778A6" w14:textId="7FF5FE63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124225" w:rsidP="00124225" w:rsidRDefault="00124225" w14:paraId="5D0F632A" w14:textId="2FC18A51">
      <w:pPr>
        <w:jc w:val="both"/>
        <w:rPr>
          <w:sz w:val="24"/>
          <w:szCs w:val="24"/>
          <w:lang w:bidi="hi-IN"/>
        </w:rPr>
      </w:pPr>
      <w:del w:author="CHANDRASIRI H.V.B.L." w:date="2023-06-22T18:03:00Z" w:id="15">
        <w:r w:rsidRPr="00255157" w:rsidDel="002A488E">
          <w:rPr>
            <w:sz w:val="24"/>
            <w:szCs w:val="24"/>
            <w:lang w:bidi="hi-IN"/>
          </w:rPr>
          <w:delText>(</w:delText>
        </w:r>
      </w:del>
      <w:ins w:author="CHANDRASIRI H.V.B.L." w:date="2023-06-22T18:03:00Z" w:id="16">
        <w:r w:rsidR="002A488E">
          <w:rPr>
            <w:sz w:val="24"/>
            <w:szCs w:val="24"/>
            <w:lang w:bidi="hi-IN"/>
          </w:rPr>
          <w:t>[</w:t>
        </w:r>
      </w:ins>
      <w:r w:rsidRPr="00255157">
        <w:rPr>
          <w:sz w:val="24"/>
          <w:szCs w:val="24"/>
          <w:lang w:bidi="hi-IN"/>
        </w:rPr>
        <w:t>1</w:t>
      </w:r>
      <w:del w:author="CHANDRASIRI H.V.B.L." w:date="2023-06-22T18:03:00Z" w:id="17">
        <w:r w:rsidRPr="00255157" w:rsidDel="002A488E">
          <w:rPr>
            <w:sz w:val="24"/>
            <w:szCs w:val="24"/>
            <w:lang w:bidi="hi-IN"/>
          </w:rPr>
          <w:delText>)</w:delText>
        </w:r>
      </w:del>
      <w:ins w:author="CHANDRASIRI H.V.B.L." w:date="2023-06-22T18:03:00Z" w:id="18">
        <w:r w:rsidR="002A488E">
          <w:rPr>
            <w:sz w:val="24"/>
            <w:szCs w:val="24"/>
            <w:lang w:bidi="hi-IN"/>
          </w:rPr>
          <w:t>]</w:t>
        </w:r>
      </w:ins>
      <w:r w:rsidRPr="00255157">
        <w:rPr>
          <w:sz w:val="24"/>
          <w:szCs w:val="24"/>
          <w:lang w:bidi="hi-IN"/>
        </w:rPr>
        <w:t xml:space="preserve"> Z.-W. Yu </w:t>
      </w:r>
      <w:r w:rsidRPr="00255157">
        <w:rPr>
          <w:i/>
          <w:iCs/>
          <w:sz w:val="24"/>
          <w:szCs w:val="24"/>
          <w:lang w:bidi="hi-IN"/>
        </w:rPr>
        <w:t>et al.</w:t>
      </w:r>
      <w:r w:rsidRPr="00255157">
        <w:rPr>
          <w:sz w:val="24"/>
          <w:szCs w:val="24"/>
          <w:lang w:bidi="hi-IN"/>
        </w:rPr>
        <w:t xml:space="preserve">, “&amp;lt;p&amp;gt;High Serum Neuron-Specific Enolase Level Is Associated with Mild Cognitive Impairment in Patients with Diabetic Retinopathy&amp;lt;/p&amp;gt;,” </w:t>
      </w:r>
      <w:r w:rsidRPr="00255157">
        <w:rPr>
          <w:i/>
          <w:iCs/>
          <w:sz w:val="24"/>
          <w:szCs w:val="24"/>
          <w:lang w:bidi="hi-IN"/>
        </w:rPr>
        <w:t>Diabetes, Metabolic Syndrome and Obesity: Targets and Therapy</w:t>
      </w:r>
      <w:r w:rsidRPr="00255157">
        <w:rPr>
          <w:sz w:val="24"/>
          <w:szCs w:val="24"/>
          <w:lang w:bidi="hi-IN"/>
        </w:rPr>
        <w:t>, pp. 1359–1365, Apr. 2020, doi: 10.2147/dmso.s249126.</w:t>
      </w:r>
    </w:p>
    <w:p w:rsidRPr="00255157" w:rsidR="00124225" w:rsidP="00124225" w:rsidRDefault="00124225" w14:paraId="325C197A" w14:textId="77777777">
      <w:pPr>
        <w:jc w:val="both"/>
        <w:rPr>
          <w:sz w:val="24"/>
          <w:szCs w:val="24"/>
          <w:lang w:bidi="hi-IN"/>
        </w:rPr>
      </w:pPr>
    </w:p>
    <w:p w:rsidRPr="00255157" w:rsidR="00124225" w:rsidP="00124225" w:rsidRDefault="00124225" w14:paraId="124A2149" w14:textId="0150DCB7">
      <w:pPr>
        <w:jc w:val="both"/>
      </w:pPr>
      <w:del w:author="CHANDRASIRI H.V.B.L." w:date="2023-06-22T18:03:00Z" w:id="19">
        <w:r w:rsidRPr="00255157" w:rsidDel="002A488E">
          <w:rPr>
            <w:sz w:val="24"/>
            <w:szCs w:val="24"/>
          </w:rPr>
          <w:delText>(</w:delText>
        </w:r>
      </w:del>
      <w:ins w:author="CHANDRASIRI H.V.B.L." w:date="2023-06-22T18:03:00Z" w:id="20">
        <w:r w:rsidR="002A488E">
          <w:rPr>
            <w:sz w:val="24"/>
            <w:szCs w:val="24"/>
          </w:rPr>
          <w:t>[</w:t>
        </w:r>
      </w:ins>
      <w:r w:rsidRPr="00255157">
        <w:rPr>
          <w:sz w:val="24"/>
          <w:szCs w:val="24"/>
        </w:rPr>
        <w:t>2</w:t>
      </w:r>
      <w:del w:author="CHANDRASIRI H.V.B.L." w:date="2023-06-22T18:03:00Z" w:id="21">
        <w:r w:rsidRPr="00255157" w:rsidDel="002A488E">
          <w:rPr>
            <w:sz w:val="24"/>
            <w:szCs w:val="24"/>
          </w:rPr>
          <w:delText>)</w:delText>
        </w:r>
      </w:del>
      <w:ins w:author="CHANDRASIRI H.V.B.L." w:date="2023-06-22T18:03:00Z" w:id="22">
        <w:r w:rsidR="002A488E">
          <w:rPr>
            <w:sz w:val="24"/>
            <w:szCs w:val="24"/>
          </w:rPr>
          <w:t>]</w:t>
        </w:r>
      </w:ins>
      <w:r w:rsidRPr="00255157">
        <w:rPr>
          <w:sz w:val="24"/>
          <w:szCs w:val="24"/>
        </w:rPr>
        <w:t xml:space="preserve"> The article </w:t>
      </w:r>
      <w:r w:rsidRPr="00255157" w:rsidR="00CF2959">
        <w:rPr>
          <w:sz w:val="24"/>
          <w:szCs w:val="24"/>
        </w:rPr>
        <w:t xml:space="preserve">discussed </w:t>
      </w:r>
      <w:r w:rsidRPr="00255157">
        <w:rPr>
          <w:sz w:val="24"/>
          <w:szCs w:val="24"/>
        </w:rPr>
        <w:t xml:space="preserve">how diabetic retinopathy </w:t>
      </w:r>
      <w:del w:author="CHANDRASIRI H.V.B.L." w:date="2023-06-22T18:03:00Z" w:id="23">
        <w:r w:rsidRPr="00255157" w:rsidDel="002A488E">
          <w:rPr>
            <w:sz w:val="24"/>
            <w:szCs w:val="24"/>
          </w:rPr>
          <w:delText>(</w:delText>
        </w:r>
      </w:del>
      <w:ins w:author="CHANDRASIRI H.V.B.L." w:date="2023-06-22T18:03:00Z" w:id="24">
        <w:r w:rsidR="002A488E">
          <w:rPr>
            <w:sz w:val="24"/>
            <w:szCs w:val="24"/>
          </w:rPr>
          <w:t>[</w:t>
        </w:r>
      </w:ins>
      <w:r w:rsidRPr="00255157">
        <w:rPr>
          <w:sz w:val="24"/>
          <w:szCs w:val="24"/>
        </w:rPr>
        <w:t>DR</w:t>
      </w:r>
      <w:del w:author="CHANDRASIRI H.V.B.L." w:date="2023-06-22T18:03:00Z" w:id="25">
        <w:r w:rsidRPr="00255157" w:rsidDel="002A488E">
          <w:rPr>
            <w:sz w:val="24"/>
            <w:szCs w:val="24"/>
          </w:rPr>
          <w:delText>)</w:delText>
        </w:r>
      </w:del>
      <w:ins w:author="CHANDRASIRI H.V.B.L." w:date="2023-06-22T18:03:00Z" w:id="26">
        <w:r w:rsidR="002A488E">
          <w:rPr>
            <w:sz w:val="24"/>
            <w:szCs w:val="24"/>
          </w:rPr>
          <w:t>]</w:t>
        </w:r>
      </w:ins>
      <w:r w:rsidRPr="00255157">
        <w:rPr>
          <w:sz w:val="24"/>
          <w:szCs w:val="24"/>
        </w:rPr>
        <w:t xml:space="preserve"> can increase the risk of mild cognitive impairment </w:t>
      </w:r>
      <w:del w:author="CHANDRASIRI H.V.B.L." w:date="2023-06-22T18:03:00Z" w:id="27">
        <w:r w:rsidRPr="00255157" w:rsidDel="002A488E">
          <w:rPr>
            <w:sz w:val="24"/>
            <w:szCs w:val="24"/>
          </w:rPr>
          <w:delText>(</w:delText>
        </w:r>
      </w:del>
      <w:ins w:author="CHANDRASIRI H.V.B.L." w:date="2023-06-22T18:03:00Z" w:id="28">
        <w:r w:rsidR="002A488E">
          <w:rPr>
            <w:sz w:val="24"/>
            <w:szCs w:val="24"/>
          </w:rPr>
          <w:t>[</w:t>
        </w:r>
      </w:ins>
      <w:r w:rsidRPr="00255157">
        <w:rPr>
          <w:sz w:val="24"/>
          <w:szCs w:val="24"/>
        </w:rPr>
        <w:t>MCI</w:t>
      </w:r>
      <w:del w:author="CHANDRASIRI H.V.B.L." w:date="2023-06-22T18:03:00Z" w:id="29">
        <w:r w:rsidRPr="00255157" w:rsidDel="002A488E">
          <w:rPr>
            <w:sz w:val="24"/>
            <w:szCs w:val="24"/>
          </w:rPr>
          <w:delText>)</w:delText>
        </w:r>
      </w:del>
      <w:ins w:author="CHANDRASIRI H.V.B.L." w:date="2023-06-22T18:03:00Z" w:id="30">
        <w:r w:rsidR="002A488E">
          <w:rPr>
            <w:sz w:val="24"/>
            <w:szCs w:val="24"/>
          </w:rPr>
          <w:t>]</w:t>
        </w:r>
      </w:ins>
      <w:r w:rsidRPr="00255157">
        <w:rPr>
          <w:sz w:val="24"/>
          <w:szCs w:val="24"/>
        </w:rPr>
        <w:t xml:space="preserve">, which </w:t>
      </w:r>
      <w:r w:rsidRPr="00255157" w:rsidR="00D82F41">
        <w:rPr>
          <w:sz w:val="24"/>
          <w:szCs w:val="24"/>
        </w:rPr>
        <w:t>was</w:t>
      </w:r>
      <w:r w:rsidRPr="00255157">
        <w:rPr>
          <w:sz w:val="24"/>
          <w:szCs w:val="24"/>
        </w:rPr>
        <w:t xml:space="preserve"> confirmed by previous researches. </w:t>
      </w:r>
      <w:del w:author="CHANDRASIRI H.V.B.L." w:date="2023-06-22T18:03:00Z" w:id="31">
        <w:r w:rsidRPr="00255157" w:rsidDel="002A488E">
          <w:rPr>
            <w:sz w:val="24"/>
            <w:szCs w:val="24"/>
          </w:rPr>
          <w:delText>(</w:delText>
        </w:r>
      </w:del>
      <w:ins w:author="CHANDRASIRI H.V.B.L." w:date="2023-06-22T18:03:00Z" w:id="32">
        <w:r w:rsidR="002A488E">
          <w:rPr>
            <w:sz w:val="24"/>
            <w:szCs w:val="24"/>
          </w:rPr>
          <w:t>[</w:t>
        </w:r>
      </w:ins>
      <w:r w:rsidRPr="00255157">
        <w:rPr>
          <w:sz w:val="24"/>
          <w:szCs w:val="24"/>
        </w:rPr>
        <w:t>3</w:t>
      </w:r>
      <w:del w:author="CHANDRASIRI H.V.B.L." w:date="2023-06-22T18:03:00Z" w:id="33">
        <w:r w:rsidRPr="00255157" w:rsidDel="002A488E">
          <w:rPr>
            <w:sz w:val="24"/>
            <w:szCs w:val="24"/>
          </w:rPr>
          <w:delText>)</w:delText>
        </w:r>
      </w:del>
      <w:ins w:author="CHANDRASIRI H.V.B.L." w:date="2023-06-22T18:03:00Z" w:id="34">
        <w:r w:rsidR="002A488E">
          <w:rPr>
            <w:sz w:val="24"/>
            <w:szCs w:val="24"/>
          </w:rPr>
          <w:t>]</w:t>
        </w:r>
      </w:ins>
      <w:r w:rsidRPr="00255157">
        <w:rPr>
          <w:sz w:val="24"/>
          <w:szCs w:val="24"/>
        </w:rPr>
        <w:t xml:space="preserve"> </w:t>
      </w:r>
      <w:r w:rsidRPr="00255157" w:rsidR="008554AD">
        <w:rPr>
          <w:sz w:val="24"/>
          <w:szCs w:val="24"/>
        </w:rPr>
        <w:t>This study aims</w:t>
      </w:r>
      <w:r w:rsidRPr="00255157" w:rsidR="00CF2959">
        <w:rPr>
          <w:sz w:val="24"/>
          <w:szCs w:val="24"/>
        </w:rPr>
        <w:t xml:space="preserve"> </w:t>
      </w:r>
      <w:r w:rsidRPr="00255157">
        <w:rPr>
          <w:sz w:val="24"/>
          <w:szCs w:val="24"/>
        </w:rPr>
        <w:t xml:space="preserve">to investigate the relationship between neuron-specific enolase </w:t>
      </w:r>
      <w:del w:author="CHANDRASIRI H.V.B.L." w:date="2023-06-22T18:03:00Z" w:id="35">
        <w:r w:rsidRPr="00255157" w:rsidDel="002A488E">
          <w:rPr>
            <w:sz w:val="24"/>
            <w:szCs w:val="24"/>
          </w:rPr>
          <w:delText>(</w:delText>
        </w:r>
      </w:del>
      <w:ins w:author="CHANDRASIRI H.V.B.L." w:date="2023-06-22T18:03:00Z" w:id="36">
        <w:r w:rsidR="002A488E">
          <w:rPr>
            <w:sz w:val="24"/>
            <w:szCs w:val="24"/>
          </w:rPr>
          <w:t>[</w:t>
        </w:r>
      </w:ins>
      <w:r w:rsidRPr="00255157">
        <w:rPr>
          <w:sz w:val="24"/>
          <w:szCs w:val="24"/>
        </w:rPr>
        <w:t>NSE</w:t>
      </w:r>
      <w:del w:author="CHANDRASIRI H.V.B.L." w:date="2023-06-22T18:03:00Z" w:id="37">
        <w:r w:rsidRPr="00255157" w:rsidDel="002A488E">
          <w:rPr>
            <w:sz w:val="24"/>
            <w:szCs w:val="24"/>
          </w:rPr>
          <w:delText>)</w:delText>
        </w:r>
      </w:del>
      <w:ins w:author="CHANDRASIRI H.V.B.L." w:date="2023-06-22T18:03:00Z" w:id="38">
        <w:r w:rsidR="002A488E">
          <w:rPr>
            <w:sz w:val="24"/>
            <w:szCs w:val="24"/>
          </w:rPr>
          <w:t>]</w:t>
        </w:r>
      </w:ins>
      <w:r w:rsidRPr="00255157">
        <w:rPr>
          <w:sz w:val="24"/>
          <w:szCs w:val="24"/>
        </w:rPr>
        <w:t xml:space="preserve"> and MCI in patients with DR. </w:t>
      </w:r>
      <w:del w:author="CHANDRASIRI H.V.B.L." w:date="2023-06-22T18:03:00Z" w:id="39">
        <w:r w:rsidRPr="00255157" w:rsidDel="002A488E">
          <w:rPr>
            <w:sz w:val="24"/>
            <w:szCs w:val="24"/>
          </w:rPr>
          <w:delText>(</w:delText>
        </w:r>
      </w:del>
      <w:ins w:author="CHANDRASIRI H.V.B.L." w:date="2023-06-22T18:03:00Z" w:id="40">
        <w:r w:rsidR="002A488E">
          <w:rPr>
            <w:sz w:val="24"/>
            <w:szCs w:val="24"/>
          </w:rPr>
          <w:t>[</w:t>
        </w:r>
      </w:ins>
      <w:r w:rsidRPr="00255157">
        <w:rPr>
          <w:sz w:val="24"/>
          <w:szCs w:val="24"/>
        </w:rPr>
        <w:t>4</w:t>
      </w:r>
      <w:del w:author="CHANDRASIRI H.V.B.L." w:date="2023-06-22T18:03:00Z" w:id="41">
        <w:r w:rsidRPr="00255157" w:rsidDel="002A488E">
          <w:rPr>
            <w:sz w:val="24"/>
            <w:szCs w:val="24"/>
          </w:rPr>
          <w:delText>)</w:delText>
        </w:r>
      </w:del>
      <w:ins w:author="CHANDRASIRI H.V.B.L." w:date="2023-06-22T18:03:00Z" w:id="42">
        <w:r w:rsidR="002A488E">
          <w:rPr>
            <w:sz w:val="24"/>
            <w:szCs w:val="24"/>
          </w:rPr>
          <w:t>]</w:t>
        </w:r>
      </w:ins>
      <w:r w:rsidRPr="00255157" w:rsidR="009A05D1">
        <w:t xml:space="preserve"> </w:t>
      </w:r>
      <w:r w:rsidRPr="00255157" w:rsidR="009A05D1">
        <w:rPr>
          <w:sz w:val="24"/>
          <w:szCs w:val="24"/>
        </w:rPr>
        <w:t xml:space="preserve">Patients with DR, a common microvascular complication of type 2 diabetes mellitus </w:t>
      </w:r>
      <w:del w:author="CHANDRASIRI H.V.B.L." w:date="2023-06-22T18:03:00Z" w:id="43">
        <w:r w:rsidRPr="00255157" w:rsidDel="002A488E" w:rsidR="009A05D1">
          <w:rPr>
            <w:sz w:val="24"/>
            <w:szCs w:val="24"/>
          </w:rPr>
          <w:delText>(</w:delText>
        </w:r>
      </w:del>
      <w:ins w:author="CHANDRASIRI H.V.B.L." w:date="2023-06-22T18:03:00Z" w:id="44">
        <w:r w:rsidR="002A488E">
          <w:rPr>
            <w:sz w:val="24"/>
            <w:szCs w:val="24"/>
          </w:rPr>
          <w:t>[</w:t>
        </w:r>
      </w:ins>
      <w:r w:rsidRPr="00255157" w:rsidR="009A05D1">
        <w:rPr>
          <w:sz w:val="24"/>
          <w:szCs w:val="24"/>
        </w:rPr>
        <w:t>T2DM</w:t>
      </w:r>
      <w:del w:author="CHANDRASIRI H.V.B.L." w:date="2023-06-22T18:03:00Z" w:id="45">
        <w:r w:rsidRPr="00255157" w:rsidDel="002A488E" w:rsidR="009A05D1">
          <w:rPr>
            <w:sz w:val="24"/>
            <w:szCs w:val="24"/>
          </w:rPr>
          <w:delText>)</w:delText>
        </w:r>
      </w:del>
      <w:ins w:author="CHANDRASIRI H.V.B.L." w:date="2023-06-22T18:03:00Z" w:id="46">
        <w:r w:rsidR="002A488E">
          <w:rPr>
            <w:sz w:val="24"/>
            <w:szCs w:val="24"/>
          </w:rPr>
          <w:t>]</w:t>
        </w:r>
      </w:ins>
      <w:r w:rsidRPr="00255157" w:rsidR="009A05D1">
        <w:rPr>
          <w:sz w:val="24"/>
          <w:szCs w:val="24"/>
        </w:rPr>
        <w:t>, and its association with cognitive impairment were the focus of the study.</w:t>
      </w:r>
      <w:r w:rsidRPr="00255157">
        <w:rPr>
          <w:sz w:val="24"/>
          <w:szCs w:val="24"/>
        </w:rPr>
        <w:t xml:space="preserve"> </w:t>
      </w:r>
      <w:del w:author="CHANDRASIRI H.V.B.L." w:date="2023-06-22T18:03:00Z" w:id="47">
        <w:r w:rsidRPr="00255157" w:rsidDel="002A488E">
          <w:rPr>
            <w:sz w:val="24"/>
            <w:szCs w:val="24"/>
          </w:rPr>
          <w:delText>(</w:delText>
        </w:r>
      </w:del>
      <w:ins w:author="CHANDRASIRI H.V.B.L." w:date="2023-06-22T18:03:00Z" w:id="48">
        <w:r w:rsidR="002A488E">
          <w:rPr>
            <w:sz w:val="24"/>
            <w:szCs w:val="24"/>
          </w:rPr>
          <w:t>[</w:t>
        </w:r>
      </w:ins>
      <w:r w:rsidRPr="00255157">
        <w:rPr>
          <w:sz w:val="24"/>
          <w:szCs w:val="24"/>
        </w:rPr>
        <w:t>5</w:t>
      </w:r>
      <w:del w:author="CHANDRASIRI H.V.B.L." w:date="2023-06-22T18:03:00Z" w:id="49">
        <w:r w:rsidRPr="00255157" w:rsidDel="002A488E">
          <w:rPr>
            <w:sz w:val="24"/>
            <w:szCs w:val="24"/>
          </w:rPr>
          <w:delText>)</w:delText>
        </w:r>
      </w:del>
      <w:ins w:author="CHANDRASIRI H.V.B.L." w:date="2023-06-22T18:03:00Z" w:id="50">
        <w:r w:rsidR="002A488E">
          <w:rPr>
            <w:sz w:val="24"/>
            <w:szCs w:val="24"/>
          </w:rPr>
          <w:t>]</w:t>
        </w:r>
      </w:ins>
      <w:r w:rsidRPr="00255157">
        <w:rPr>
          <w:sz w:val="24"/>
          <w:szCs w:val="24"/>
        </w:rPr>
        <w:t xml:space="preserve"> This study could be </w:t>
      </w:r>
      <w:r w:rsidRPr="00255157" w:rsidR="008554AD">
        <w:rPr>
          <w:sz w:val="24"/>
          <w:szCs w:val="24"/>
        </w:rPr>
        <w:t>helpful for</w:t>
      </w:r>
      <w:r w:rsidRPr="00255157">
        <w:rPr>
          <w:sz w:val="24"/>
          <w:szCs w:val="24"/>
        </w:rPr>
        <w:t xml:space="preserve"> our research as it </w:t>
      </w:r>
      <w:r w:rsidRPr="00255157" w:rsidR="00C22A8C">
        <w:rPr>
          <w:sz w:val="24"/>
          <w:szCs w:val="24"/>
        </w:rPr>
        <w:t xml:space="preserve">discussed </w:t>
      </w:r>
      <w:r w:rsidRPr="00255157">
        <w:rPr>
          <w:sz w:val="24"/>
          <w:szCs w:val="24"/>
        </w:rPr>
        <w:t xml:space="preserve">a potential biomarker </w:t>
      </w:r>
      <w:del w:author="CHANDRASIRI H.V.B.L." w:date="2023-06-22T18:03:00Z" w:id="51">
        <w:r w:rsidRPr="00255157" w:rsidDel="002A488E">
          <w:rPr>
            <w:sz w:val="24"/>
            <w:szCs w:val="24"/>
          </w:rPr>
          <w:delText>(</w:delText>
        </w:r>
      </w:del>
      <w:ins w:author="CHANDRASIRI H.V.B.L." w:date="2023-06-22T18:03:00Z" w:id="52">
        <w:r w:rsidR="002A488E">
          <w:rPr>
            <w:sz w:val="24"/>
            <w:szCs w:val="24"/>
          </w:rPr>
          <w:t>[</w:t>
        </w:r>
      </w:ins>
      <w:r w:rsidRPr="00255157">
        <w:rPr>
          <w:sz w:val="24"/>
          <w:szCs w:val="24"/>
        </w:rPr>
        <w:t>NSE</w:t>
      </w:r>
      <w:del w:author="CHANDRASIRI H.V.B.L." w:date="2023-06-22T18:03:00Z" w:id="53">
        <w:r w:rsidRPr="00255157" w:rsidDel="002A488E">
          <w:rPr>
            <w:sz w:val="24"/>
            <w:szCs w:val="24"/>
          </w:rPr>
          <w:delText>)</w:delText>
        </w:r>
      </w:del>
      <w:ins w:author="CHANDRASIRI H.V.B.L." w:date="2023-06-22T18:03:00Z" w:id="54">
        <w:r w:rsidR="002A488E">
          <w:rPr>
            <w:sz w:val="24"/>
            <w:szCs w:val="24"/>
          </w:rPr>
          <w:t>]</w:t>
        </w:r>
      </w:ins>
      <w:r w:rsidRPr="00255157">
        <w:rPr>
          <w:sz w:val="24"/>
          <w:szCs w:val="24"/>
        </w:rPr>
        <w:t xml:space="preserve"> for MCI in DR patients</w:t>
      </w:r>
      <w:r w:rsidRPr="00255157" w:rsidR="00110D76">
        <w:rPr>
          <w:sz w:val="24"/>
          <w:szCs w:val="24"/>
        </w:rPr>
        <w:t>, which could be exercised in our study</w:t>
      </w:r>
      <w:r w:rsidRPr="00255157" w:rsidR="00C22A8C">
        <w:rPr>
          <w:sz w:val="24"/>
          <w:szCs w:val="24"/>
        </w:rPr>
        <w:t xml:space="preserve"> too</w:t>
      </w:r>
      <w:r w:rsidRPr="00255157">
        <w:rPr>
          <w:sz w:val="24"/>
          <w:szCs w:val="24"/>
        </w:rPr>
        <w:t xml:space="preserve">. </w:t>
      </w:r>
      <w:del w:author="CHANDRASIRI H.V.B.L." w:date="2023-06-22T18:03:00Z" w:id="55">
        <w:r w:rsidRPr="00255157" w:rsidDel="002A488E">
          <w:rPr>
            <w:sz w:val="24"/>
            <w:szCs w:val="24"/>
          </w:rPr>
          <w:delText>(</w:delText>
        </w:r>
      </w:del>
      <w:ins w:author="CHANDRASIRI H.V.B.L." w:date="2023-06-22T18:03:00Z" w:id="56">
        <w:r w:rsidR="002A488E">
          <w:rPr>
            <w:sz w:val="24"/>
            <w:szCs w:val="24"/>
          </w:rPr>
          <w:t>[</w:t>
        </w:r>
      </w:ins>
      <w:r w:rsidRPr="00255157">
        <w:rPr>
          <w:sz w:val="24"/>
          <w:szCs w:val="24"/>
        </w:rPr>
        <w:t>6</w:t>
      </w:r>
      <w:del w:author="CHANDRASIRI H.V.B.L." w:date="2023-06-22T18:03:00Z" w:id="57">
        <w:r w:rsidRPr="00255157" w:rsidDel="002A488E">
          <w:rPr>
            <w:sz w:val="24"/>
            <w:szCs w:val="24"/>
          </w:rPr>
          <w:delText>)</w:delText>
        </w:r>
      </w:del>
      <w:ins w:author="CHANDRASIRI H.V.B.L." w:date="2023-06-22T18:03:00Z" w:id="58">
        <w:r w:rsidR="002A488E">
          <w:rPr>
            <w:sz w:val="24"/>
            <w:szCs w:val="24"/>
          </w:rPr>
          <w:t>]</w:t>
        </w:r>
      </w:ins>
      <w:r w:rsidRPr="00255157">
        <w:rPr>
          <w:sz w:val="24"/>
          <w:szCs w:val="24"/>
        </w:rPr>
        <w:t xml:space="preserve"> </w:t>
      </w:r>
      <w:r w:rsidRPr="00255157">
        <w:rPr>
          <w:sz w:val="24"/>
          <w:szCs w:val="24"/>
          <w:lang w:bidi="hi-IN"/>
        </w:rPr>
        <w:t>One limitation of this study is that it is a cross-sectional study</w:t>
      </w:r>
      <w:r w:rsidRPr="00255157" w:rsidR="008554AD">
        <w:rPr>
          <w:sz w:val="24"/>
          <w:szCs w:val="24"/>
          <w:lang w:bidi="hi-IN"/>
        </w:rPr>
        <w:t>. Thus</w:t>
      </w:r>
      <w:r w:rsidRPr="00255157">
        <w:rPr>
          <w:sz w:val="24"/>
          <w:szCs w:val="24"/>
          <w:lang w:bidi="hi-IN"/>
        </w:rPr>
        <w:t>, it cannot establish a cause-effect relationship between NSE and MCI in patients with DR.</w:t>
      </w:r>
      <w:r w:rsidRPr="00255157">
        <w:rPr>
          <w:sz w:val="24"/>
          <w:szCs w:val="24"/>
        </w:rPr>
        <w:t xml:space="preserve"> </w:t>
      </w:r>
      <w:del w:author="CHANDRASIRI H.V.B.L." w:date="2023-06-22T18:03:00Z" w:id="59">
        <w:r w:rsidRPr="00255157" w:rsidDel="002A488E">
          <w:rPr>
            <w:sz w:val="24"/>
            <w:szCs w:val="24"/>
          </w:rPr>
          <w:delText>(</w:delText>
        </w:r>
      </w:del>
      <w:ins w:author="CHANDRASIRI H.V.B.L." w:date="2023-06-22T18:03:00Z" w:id="60">
        <w:r w:rsidR="002A488E">
          <w:rPr>
            <w:sz w:val="24"/>
            <w:szCs w:val="24"/>
          </w:rPr>
          <w:t>[</w:t>
        </w:r>
      </w:ins>
      <w:r w:rsidRPr="00255157">
        <w:rPr>
          <w:sz w:val="24"/>
          <w:szCs w:val="24"/>
        </w:rPr>
        <w:t>7</w:t>
      </w:r>
      <w:del w:author="CHANDRASIRI H.V.B.L." w:date="2023-06-22T18:03:00Z" w:id="61">
        <w:r w:rsidRPr="00255157" w:rsidDel="002A488E">
          <w:rPr>
            <w:sz w:val="24"/>
            <w:szCs w:val="24"/>
          </w:rPr>
          <w:delText>)</w:delText>
        </w:r>
      </w:del>
      <w:ins w:author="CHANDRASIRI H.V.B.L." w:date="2023-06-22T18:03:00Z" w:id="62">
        <w:r w:rsidR="002A488E">
          <w:rPr>
            <w:sz w:val="24"/>
            <w:szCs w:val="24"/>
          </w:rPr>
          <w:t>]</w:t>
        </w:r>
      </w:ins>
      <w:r w:rsidRPr="00255157">
        <w:rPr>
          <w:sz w:val="24"/>
          <w:szCs w:val="24"/>
        </w:rPr>
        <w:t xml:space="preserve"> Th</w:t>
      </w:r>
      <w:r w:rsidRPr="00255157" w:rsidR="0045252A">
        <w:rPr>
          <w:sz w:val="24"/>
          <w:szCs w:val="24"/>
        </w:rPr>
        <w:t>is</w:t>
      </w:r>
      <w:r w:rsidRPr="00255157">
        <w:rPr>
          <w:sz w:val="24"/>
          <w:szCs w:val="24"/>
        </w:rPr>
        <w:t xml:space="preserve"> study </w:t>
      </w:r>
      <w:r w:rsidRPr="00255157" w:rsidR="00312653">
        <w:rPr>
          <w:sz w:val="24"/>
          <w:szCs w:val="24"/>
        </w:rPr>
        <w:t xml:space="preserve">concluded </w:t>
      </w:r>
      <w:r w:rsidRPr="00255157">
        <w:rPr>
          <w:sz w:val="24"/>
          <w:szCs w:val="24"/>
        </w:rPr>
        <w:t xml:space="preserve">that a </w:t>
      </w:r>
      <w:r w:rsidRPr="00255157" w:rsidR="009A05D1">
        <w:rPr>
          <w:sz w:val="24"/>
          <w:szCs w:val="24"/>
        </w:rPr>
        <w:t>H</w:t>
      </w:r>
      <w:r w:rsidRPr="00255157">
        <w:rPr>
          <w:sz w:val="24"/>
          <w:szCs w:val="24"/>
        </w:rPr>
        <w:t xml:space="preserve">igh </w:t>
      </w:r>
      <w:r w:rsidRPr="00255157" w:rsidR="009A05D1">
        <w:rPr>
          <w:sz w:val="24"/>
          <w:szCs w:val="24"/>
        </w:rPr>
        <w:t>S</w:t>
      </w:r>
      <w:r w:rsidRPr="00255157">
        <w:rPr>
          <w:sz w:val="24"/>
          <w:szCs w:val="24"/>
        </w:rPr>
        <w:t xml:space="preserve">erum </w:t>
      </w:r>
      <w:r w:rsidRPr="00255157" w:rsidR="009A05D1">
        <w:t>Neuron-Specific Enolase</w:t>
      </w:r>
      <w:r w:rsidRPr="00255157">
        <w:rPr>
          <w:sz w:val="24"/>
          <w:szCs w:val="24"/>
        </w:rPr>
        <w:t xml:space="preserve"> level is an independent risk factor for MCI in DR patients and is expected to be a potential biomarker in DR patients with MCI. </w:t>
      </w:r>
      <w:del w:author="CHANDRASIRI H.V.B.L." w:date="2023-06-22T18:03:00Z" w:id="63">
        <w:r w:rsidRPr="00255157" w:rsidDel="002A488E">
          <w:rPr>
            <w:sz w:val="24"/>
            <w:szCs w:val="24"/>
          </w:rPr>
          <w:delText>(</w:delText>
        </w:r>
      </w:del>
      <w:ins w:author="CHANDRASIRI H.V.B.L." w:date="2023-06-22T18:03:00Z" w:id="64">
        <w:r w:rsidR="002A488E">
          <w:rPr>
            <w:sz w:val="24"/>
            <w:szCs w:val="24"/>
          </w:rPr>
          <w:t>[</w:t>
        </w:r>
      </w:ins>
      <w:r w:rsidRPr="00255157">
        <w:rPr>
          <w:sz w:val="24"/>
          <w:szCs w:val="24"/>
        </w:rPr>
        <w:t>8</w:t>
      </w:r>
      <w:del w:author="CHANDRASIRI H.V.B.L." w:date="2023-06-22T18:03:00Z" w:id="65">
        <w:r w:rsidRPr="00255157" w:rsidDel="002A488E">
          <w:rPr>
            <w:sz w:val="24"/>
            <w:szCs w:val="24"/>
          </w:rPr>
          <w:delText>)</w:delText>
        </w:r>
      </w:del>
      <w:ins w:author="CHANDRASIRI H.V.B.L." w:date="2023-06-22T18:03:00Z" w:id="66">
        <w:r w:rsidR="002A488E">
          <w:rPr>
            <w:sz w:val="24"/>
            <w:szCs w:val="24"/>
          </w:rPr>
          <w:t>]</w:t>
        </w:r>
      </w:ins>
      <w:r w:rsidRPr="00255157">
        <w:rPr>
          <w:sz w:val="24"/>
          <w:szCs w:val="24"/>
        </w:rPr>
        <w:t xml:space="preserve"> This work could fit into our research </w:t>
      </w:r>
      <w:r w:rsidRPr="00255157" w:rsidR="00312653">
        <w:rPr>
          <w:sz w:val="24"/>
          <w:szCs w:val="24"/>
        </w:rPr>
        <w:t xml:space="preserve">as it provided </w:t>
      </w:r>
      <w:r w:rsidRPr="00255157">
        <w:rPr>
          <w:sz w:val="24"/>
          <w:szCs w:val="24"/>
        </w:rPr>
        <w:t xml:space="preserve">information about a potential biomarker </w:t>
      </w:r>
      <w:del w:author="CHANDRASIRI H.V.B.L." w:date="2023-06-22T18:03:00Z" w:id="67">
        <w:r w:rsidRPr="00255157" w:rsidDel="002A488E">
          <w:rPr>
            <w:sz w:val="24"/>
            <w:szCs w:val="24"/>
          </w:rPr>
          <w:delText>(</w:delText>
        </w:r>
      </w:del>
      <w:ins w:author="CHANDRASIRI H.V.B.L." w:date="2023-06-22T18:03:00Z" w:id="68">
        <w:r w:rsidR="002A488E">
          <w:rPr>
            <w:sz w:val="24"/>
            <w:szCs w:val="24"/>
          </w:rPr>
          <w:t>[</w:t>
        </w:r>
      </w:ins>
      <w:r w:rsidRPr="00255157">
        <w:rPr>
          <w:sz w:val="24"/>
          <w:szCs w:val="24"/>
        </w:rPr>
        <w:t>NSE</w:t>
      </w:r>
      <w:del w:author="CHANDRASIRI H.V.B.L." w:date="2023-06-22T18:03:00Z" w:id="69">
        <w:r w:rsidRPr="00255157" w:rsidDel="002A488E">
          <w:rPr>
            <w:sz w:val="24"/>
            <w:szCs w:val="24"/>
          </w:rPr>
          <w:delText>)</w:delText>
        </w:r>
      </w:del>
      <w:ins w:author="CHANDRASIRI H.V.B.L." w:date="2023-06-22T18:03:00Z" w:id="70">
        <w:r w:rsidR="002A488E">
          <w:rPr>
            <w:sz w:val="24"/>
            <w:szCs w:val="24"/>
          </w:rPr>
          <w:t>]</w:t>
        </w:r>
      </w:ins>
      <w:r w:rsidRPr="00255157">
        <w:rPr>
          <w:sz w:val="24"/>
          <w:szCs w:val="24"/>
        </w:rPr>
        <w:t xml:space="preserve"> for MCI in DR patients and </w:t>
      </w:r>
      <w:r w:rsidRPr="00255157" w:rsidR="007A1745">
        <w:rPr>
          <w:sz w:val="24"/>
          <w:szCs w:val="24"/>
        </w:rPr>
        <w:t xml:space="preserve">the connection between </w:t>
      </w:r>
      <w:r w:rsidRPr="00255157" w:rsidR="009A05D1">
        <w:rPr>
          <w:sz w:val="24"/>
          <w:szCs w:val="24"/>
        </w:rPr>
        <w:t>them</w:t>
      </w:r>
      <w:r w:rsidRPr="00255157">
        <w:rPr>
          <w:sz w:val="24"/>
          <w:szCs w:val="24"/>
        </w:rPr>
        <w:t xml:space="preserve"> </w:t>
      </w:r>
      <w:r w:rsidRPr="00255157" w:rsidR="00A06249">
        <w:rPr>
          <w:sz w:val="24"/>
          <w:szCs w:val="24"/>
        </w:rPr>
        <w:t xml:space="preserve">and </w:t>
      </w:r>
      <w:r w:rsidRPr="00255157">
        <w:rPr>
          <w:sz w:val="24"/>
          <w:szCs w:val="24"/>
        </w:rPr>
        <w:t>diabetic retinopathy.</w:t>
      </w:r>
    </w:p>
    <w:p w:rsidRPr="00255157" w:rsidR="00124225" w:rsidP="00124225" w:rsidRDefault="00124225" w14:paraId="40EB9754" w14:textId="77777777"/>
    <w:p w:rsidRPr="00255157" w:rsidR="00A9608F" w:rsidP="00A9608F" w:rsidRDefault="00A9608F" w14:paraId="3565FC37" w14:textId="77777777"/>
    <w:p w:rsidRPr="00255157" w:rsidR="00A9608F" w:rsidP="00AA4849" w:rsidRDefault="00A9608F" w14:paraId="612A10E7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124225" w:rsidP="00AA4849" w:rsidRDefault="00124225" w14:paraId="4FD395FA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124225" w:rsidP="00AA4849" w:rsidRDefault="00124225" w14:paraId="1426038C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124225" w:rsidP="00AA4849" w:rsidRDefault="00124225" w14:paraId="17A06A3E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124225" w:rsidP="00AA4849" w:rsidRDefault="00124225" w14:paraId="46F351AC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124225" w:rsidP="00AA4849" w:rsidRDefault="00124225" w14:paraId="7AA7C93C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124225" w:rsidP="00AA4849" w:rsidRDefault="00124225" w14:paraId="581F7CEC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124225" w:rsidP="00AA4849" w:rsidRDefault="00124225" w14:paraId="16AAD4DD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124225" w:rsidP="00AA4849" w:rsidRDefault="00124225" w14:paraId="5E42CDF8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124225" w:rsidP="00AA4849" w:rsidRDefault="00124225" w14:paraId="2FC4CC8F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124225" w:rsidP="00AA4849" w:rsidRDefault="00124225" w14:paraId="09B41750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124225" w:rsidP="00AA4849" w:rsidRDefault="00124225" w14:paraId="5B130DDD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124225" w:rsidP="00AA4849" w:rsidRDefault="00124225" w14:paraId="12A74FDC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124225" w:rsidP="00AA4849" w:rsidRDefault="00124225" w14:paraId="61433881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124225" w:rsidP="00AA4849" w:rsidRDefault="00124225" w14:paraId="062132A8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124225" w:rsidP="00AA4849" w:rsidRDefault="00124225" w14:paraId="379B6935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124225" w:rsidP="00AA4849" w:rsidRDefault="00124225" w14:paraId="45CBC910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124225" w:rsidP="00AA4849" w:rsidRDefault="00124225" w14:paraId="6819A73D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C5543B" w:rsidP="00C5543B" w:rsidRDefault="00C5543B" w14:paraId="0C487B21" w14:textId="6C6A51E8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C5543B" w:rsidP="00C5543B" w:rsidRDefault="00C5543B" w14:paraId="53A845B4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C5543B" w:rsidP="00C5543B" w:rsidRDefault="00C5543B" w14:paraId="7986E460" w14:textId="39D683D4">
      <w:pPr>
        <w:tabs>
          <w:tab w:val="left" w:pos="465"/>
          <w:tab w:val="left" w:pos="845"/>
        </w:tabs>
        <w:spacing w:before="90"/>
        <w:ind w:right="120"/>
        <w:rPr>
          <w:sz w:val="24"/>
          <w:szCs w:val="24"/>
        </w:rPr>
      </w:pPr>
    </w:p>
    <w:p w:rsidRPr="00255157" w:rsidR="00777D65" w:rsidP="00C5543B" w:rsidRDefault="00777D65" w14:paraId="745980F8" w14:textId="39D683D4">
      <w:pPr>
        <w:tabs>
          <w:tab w:val="left" w:pos="465"/>
          <w:tab w:val="left" w:pos="845"/>
        </w:tabs>
        <w:spacing w:before="90"/>
        <w:ind w:right="120"/>
        <w:rPr>
          <w:sz w:val="24"/>
          <w:szCs w:val="24"/>
        </w:rPr>
      </w:pPr>
    </w:p>
    <w:p w:rsidRPr="00255157" w:rsidR="00777D65" w:rsidP="00C5543B" w:rsidRDefault="00777D65" w14:paraId="634A45F4" w14:textId="3B725435">
      <w:pPr>
        <w:tabs>
          <w:tab w:val="left" w:pos="465"/>
          <w:tab w:val="left" w:pos="845"/>
        </w:tabs>
        <w:spacing w:before="90"/>
        <w:ind w:right="120"/>
        <w:rPr>
          <w:sz w:val="24"/>
          <w:szCs w:val="24"/>
        </w:rPr>
      </w:pPr>
    </w:p>
    <w:p w:rsidRPr="00255157" w:rsidR="00AE496F" w:rsidP="00AE496F" w:rsidRDefault="008E3DD2" w14:paraId="3AA3E025" w14:textId="3A733F5B">
      <w:pPr>
        <w:pStyle w:val="NormalWeb"/>
        <w:jc w:val="both"/>
      </w:pPr>
      <w:r w:rsidRPr="00255157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0754DEFD" wp14:editId="18FCA279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645920" cy="1074420"/>
                <wp:effectExtent l="0" t="0" r="11430" b="11430"/>
                <wp:wrapNone/>
                <wp:docPr id="2057722355" name="Text Box 2057722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074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656B" w:rsidP="0056656B" w:rsidRDefault="00C5543B" w14:paraId="697D2693" w14:textId="3893360C">
                            <w:pPr>
                              <w:spacing w:before="1"/>
                              <w:ind w:left="20"/>
                              <w:rPr>
                                <w:b/>
                                <w:spacing w:val="-57"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40"/>
                                <w:u w:val="thick"/>
                              </w:rPr>
                              <w:t>ARTICLE 2</w:t>
                            </w:r>
                          </w:p>
                          <w:p w:rsidR="0056656B" w:rsidP="0056656B" w:rsidRDefault="0056656B" w14:paraId="017DFEB1" w14:textId="77777777">
                            <w:pPr>
                              <w:spacing w:before="1"/>
                              <w:ind w:left="20"/>
                              <w:rPr>
                                <w:b/>
                                <w:sz w:val="24"/>
                                <w:u w:val="thick"/>
                              </w:rPr>
                            </w:pPr>
                          </w:p>
                          <w:p w:rsidRPr="0008284F" w:rsidR="00C5543B" w:rsidP="0056656B" w:rsidRDefault="00C5543B" w14:paraId="0E9966DB" w14:textId="028D4ADF">
                            <w:pPr>
                              <w:spacing w:before="1"/>
                              <w:ind w:left="20"/>
                              <w:rPr>
                                <w:b/>
                                <w:spacing w:val="-57"/>
                                <w:sz w:val="24"/>
                              </w:rPr>
                            </w:pPr>
                            <w:r w:rsidRPr="0008284F">
                              <w:rPr>
                                <w:b/>
                                <w:sz w:val="24"/>
                                <w:u w:val="thick"/>
                              </w:rPr>
                              <w:t>2019/E/023</w:t>
                            </w:r>
                          </w:p>
                          <w:p w:rsidRPr="002456B9" w:rsidR="00C5543B" w:rsidP="00C5543B" w:rsidRDefault="00C5543B" w14:paraId="2E0B8DB7" w14:textId="38A457EF">
                            <w:pPr>
                              <w:spacing w:line="271" w:lineRule="exact"/>
                              <w:ind w:left="20"/>
                              <w:rPr>
                                <w:b/>
                                <w:spacing w:val="-3"/>
                                <w:sz w:val="24"/>
                                <w:u w:val="thick"/>
                              </w:rPr>
                            </w:pPr>
                            <w:del w:author="CHANDRASIRI H.V.B.L." w:date="2023-06-22T18:11:00Z" w:id="71">
                              <w:r w:rsidDel="00A21FE9">
                                <w:rPr>
                                  <w:b/>
                                  <w:sz w:val="24"/>
                                  <w:u w:val="thick"/>
                                </w:rPr>
                                <w:delText>Week</w:delText>
                              </w:r>
                            </w:del>
                            <w:ins w:author="CHANDRASIRI H.V.B.L." w:date="2023-06-22T18:12:00Z" w:id="72">
                              <w:r w:rsidR="00A21FE9">
                                <w:rPr>
                                  <w:b/>
                                  <w:sz w:val="24"/>
                                  <w:u w:val="thick"/>
                                </w:rPr>
                                <w:t>Week</w:t>
                              </w:r>
                            </w:ins>
                            <w:r>
                              <w:rPr>
                                <w:b/>
                                <w:spacing w:val="-3"/>
                                <w:sz w:val="24"/>
                                <w:u w:val="thick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57722355" style="position:absolute;left:0;text-align:left;margin-left:0;margin-top:0;width:129.6pt;height:84.6pt;z-index:-25165823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" w14:anchorId="0754DEFD">
                <v:textbox inset="0,0,0,0">
                  <w:txbxContent>
                    <w:p w:rsidR="0056656B" w:rsidP="0056656B" w:rsidRDefault="00C5543B" w14:paraId="697D2693" w14:textId="3893360C">
                      <w:pPr>
                        <w:spacing w:before="1"/>
                        <w:ind w:left="20"/>
                        <w:rPr>
                          <w:b/>
                          <w:spacing w:val="-57"/>
                          <w:sz w:val="24"/>
                        </w:rPr>
                      </w:pPr>
                      <w:r>
                        <w:rPr>
                          <w:b/>
                          <w:sz w:val="40"/>
                          <w:u w:val="thick"/>
                        </w:rPr>
                        <w:t>ARTICLE 2</w:t>
                      </w:r>
                    </w:p>
                    <w:p w:rsidR="0056656B" w:rsidP="0056656B" w:rsidRDefault="0056656B" w14:paraId="017DFEB1" w14:textId="77777777">
                      <w:pPr>
                        <w:spacing w:before="1"/>
                        <w:ind w:left="20"/>
                        <w:rPr>
                          <w:b/>
                          <w:sz w:val="24"/>
                          <w:u w:val="thick"/>
                        </w:rPr>
                      </w:pPr>
                    </w:p>
                    <w:p w:rsidRPr="0008284F" w:rsidR="00C5543B" w:rsidP="0056656B" w:rsidRDefault="00C5543B" w14:paraId="0E9966DB" w14:textId="028D4ADF">
                      <w:pPr>
                        <w:spacing w:before="1"/>
                        <w:ind w:left="20"/>
                        <w:rPr>
                          <w:b/>
                          <w:spacing w:val="-57"/>
                          <w:sz w:val="24"/>
                        </w:rPr>
                      </w:pPr>
                      <w:r w:rsidRPr="0008284F">
                        <w:rPr>
                          <w:b/>
                          <w:sz w:val="24"/>
                          <w:u w:val="thick"/>
                        </w:rPr>
                        <w:t>2019/E/023</w:t>
                      </w:r>
                    </w:p>
                    <w:p w:rsidRPr="002456B9" w:rsidR="00C5543B" w:rsidP="00C5543B" w:rsidRDefault="00C5543B" w14:paraId="2E0B8DB7" w14:textId="38A457EF">
                      <w:pPr>
                        <w:spacing w:line="271" w:lineRule="exact"/>
                        <w:ind w:left="20"/>
                        <w:rPr>
                          <w:b/>
                          <w:spacing w:val="-3"/>
                          <w:sz w:val="24"/>
                          <w:u w:val="thick"/>
                        </w:rPr>
                      </w:pPr>
                      <w:del w:author="CHANDRASIRI H.V.B.L." w:date="2023-06-22T18:11:00Z" w:id="73">
                        <w:r w:rsidDel="00A21FE9">
                          <w:rPr>
                            <w:b/>
                            <w:sz w:val="24"/>
                            <w:u w:val="thick"/>
                          </w:rPr>
                          <w:delText>Week</w:delText>
                        </w:r>
                      </w:del>
                      <w:ins w:author="CHANDRASIRI H.V.B.L." w:date="2023-06-22T18:12:00Z" w:id="74">
                        <w:r w:rsidR="00A21FE9">
                          <w:rPr>
                            <w:b/>
                            <w:sz w:val="24"/>
                            <w:u w:val="thick"/>
                          </w:rPr>
                          <w:t>Week</w:t>
                        </w:r>
                      </w:ins>
                      <w:r>
                        <w:rPr>
                          <w:b/>
                          <w:spacing w:val="-3"/>
                          <w:sz w:val="24"/>
                          <w:u w:val="thick"/>
                        </w:rPr>
                        <w:t xml:space="preserve"> 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255157" w:rsidR="00AE496F">
        <w:t xml:space="preserve">[1] Y. Sun, H. Zou, X. Li, S. Xu, and C. Liu, “Plasma metabolomics reveals metabolic profiling for diabetic retinopathy and disease progression,” </w:t>
      </w:r>
      <w:r w:rsidRPr="00255157" w:rsidR="00AE496F">
        <w:rPr>
          <w:i/>
          <w:iCs/>
        </w:rPr>
        <w:t>Frontiers</w:t>
      </w:r>
      <w:r w:rsidRPr="00255157" w:rsidR="00AE496F">
        <w:t xml:space="preserve">, 29-Sep-2021. [Online]. Available: https://www.frontiersin.org/articles/10.3389/fendo.2021.757088/full. [Accessed: 26-Apr-2023]. </w:t>
      </w:r>
    </w:p>
    <w:p w:rsidRPr="00255157" w:rsidR="00AE496F" w:rsidP="00AE496F" w:rsidRDefault="00AE496F" w14:paraId="3BDAB219" w14:textId="3D7B6E4F">
      <w:pPr>
        <w:jc w:val="both"/>
        <w:rPr>
          <w:sz w:val="24"/>
          <w:szCs w:val="24"/>
        </w:rPr>
      </w:pPr>
      <w:del w:author="CHANDRASIRI H.V.B.L." w:date="2023-06-22T18:03:00Z" w:id="75">
        <w:r w:rsidRPr="00255157" w:rsidDel="002A488E">
          <w:rPr>
            <w:sz w:val="24"/>
            <w:szCs w:val="24"/>
          </w:rPr>
          <w:delText>(</w:delText>
        </w:r>
      </w:del>
      <w:ins w:author="CHANDRASIRI H.V.B.L." w:date="2023-06-22T18:03:00Z" w:id="76">
        <w:r w:rsidR="002A488E">
          <w:rPr>
            <w:sz w:val="24"/>
            <w:szCs w:val="24"/>
          </w:rPr>
          <w:t>[</w:t>
        </w:r>
      </w:ins>
      <w:r w:rsidRPr="00255157">
        <w:rPr>
          <w:sz w:val="24"/>
          <w:szCs w:val="24"/>
        </w:rPr>
        <w:t>2</w:t>
      </w:r>
      <w:del w:author="CHANDRASIRI H.V.B.L." w:date="2023-06-22T18:03:00Z" w:id="77">
        <w:r w:rsidRPr="00255157" w:rsidDel="002A488E">
          <w:rPr>
            <w:sz w:val="24"/>
            <w:szCs w:val="24"/>
          </w:rPr>
          <w:delText>)</w:delText>
        </w:r>
      </w:del>
      <w:ins w:author="CHANDRASIRI H.V.B.L." w:date="2023-06-22T18:03:00Z" w:id="78">
        <w:r w:rsidR="002A488E">
          <w:rPr>
            <w:sz w:val="24"/>
            <w:szCs w:val="24"/>
          </w:rPr>
          <w:t>]</w:t>
        </w:r>
      </w:ins>
      <w:r w:rsidRPr="00255157">
        <w:rPr>
          <w:sz w:val="24"/>
          <w:szCs w:val="24"/>
        </w:rPr>
        <w:t xml:space="preserve"> Diabetic retinopathy </w:t>
      </w:r>
      <w:del w:author="CHANDRASIRI H.V.B.L." w:date="2023-06-22T18:03:00Z" w:id="79">
        <w:r w:rsidRPr="00255157" w:rsidDel="002A488E">
          <w:rPr>
            <w:sz w:val="24"/>
            <w:szCs w:val="24"/>
          </w:rPr>
          <w:delText>(</w:delText>
        </w:r>
      </w:del>
      <w:ins w:author="CHANDRASIRI H.V.B.L." w:date="2023-06-22T18:03:00Z" w:id="80">
        <w:r w:rsidR="002A488E">
          <w:rPr>
            <w:sz w:val="24"/>
            <w:szCs w:val="24"/>
          </w:rPr>
          <w:t>[</w:t>
        </w:r>
      </w:ins>
      <w:r w:rsidRPr="00255157">
        <w:rPr>
          <w:sz w:val="24"/>
          <w:szCs w:val="24"/>
        </w:rPr>
        <w:t>DR</w:t>
      </w:r>
      <w:del w:author="CHANDRASIRI H.V.B.L." w:date="2023-06-22T18:03:00Z" w:id="81">
        <w:r w:rsidRPr="00255157" w:rsidDel="002A488E">
          <w:rPr>
            <w:sz w:val="24"/>
            <w:szCs w:val="24"/>
          </w:rPr>
          <w:delText>)</w:delText>
        </w:r>
      </w:del>
      <w:ins w:author="CHANDRASIRI H.V.B.L." w:date="2023-06-22T18:03:00Z" w:id="82">
        <w:r w:rsidR="002A488E">
          <w:rPr>
            <w:sz w:val="24"/>
            <w:szCs w:val="24"/>
          </w:rPr>
          <w:t>]</w:t>
        </w:r>
      </w:ins>
      <w:r w:rsidRPr="00255157">
        <w:rPr>
          <w:sz w:val="24"/>
          <w:szCs w:val="24"/>
        </w:rPr>
        <w:t xml:space="preserve"> is the main retinal vascular complication of diabetes mellitus </w:t>
      </w:r>
      <w:del w:author="CHANDRASIRI H.V.B.L." w:date="2023-06-22T18:03:00Z" w:id="83">
        <w:r w:rsidRPr="00255157" w:rsidDel="002A488E">
          <w:rPr>
            <w:sz w:val="24"/>
            <w:szCs w:val="24"/>
          </w:rPr>
          <w:delText>(</w:delText>
        </w:r>
      </w:del>
      <w:ins w:author="CHANDRASIRI H.V.B.L." w:date="2023-06-22T18:03:00Z" w:id="84">
        <w:r w:rsidR="002A488E">
          <w:rPr>
            <w:sz w:val="24"/>
            <w:szCs w:val="24"/>
          </w:rPr>
          <w:t>[</w:t>
        </w:r>
      </w:ins>
      <w:r w:rsidRPr="00255157">
        <w:rPr>
          <w:sz w:val="24"/>
          <w:szCs w:val="24"/>
        </w:rPr>
        <w:t>DM</w:t>
      </w:r>
      <w:del w:author="CHANDRASIRI H.V.B.L." w:date="2023-06-22T18:03:00Z" w:id="85">
        <w:r w:rsidRPr="00255157" w:rsidDel="002A488E">
          <w:rPr>
            <w:sz w:val="24"/>
            <w:szCs w:val="24"/>
          </w:rPr>
          <w:delText>)</w:delText>
        </w:r>
      </w:del>
      <w:ins w:author="CHANDRASIRI H.V.B.L." w:date="2023-06-22T18:03:00Z" w:id="86">
        <w:r w:rsidR="002A488E">
          <w:rPr>
            <w:sz w:val="24"/>
            <w:szCs w:val="24"/>
          </w:rPr>
          <w:t>]</w:t>
        </w:r>
      </w:ins>
      <w:r w:rsidRPr="00255157" w:rsidR="002F55CC">
        <w:rPr>
          <w:sz w:val="24"/>
          <w:szCs w:val="24"/>
        </w:rPr>
        <w:t>,</w:t>
      </w:r>
      <w:r w:rsidRPr="00255157">
        <w:rPr>
          <w:sz w:val="24"/>
          <w:szCs w:val="24"/>
        </w:rPr>
        <w:t xml:space="preserve"> </w:t>
      </w:r>
      <w:r w:rsidRPr="00255157" w:rsidR="002F55CC">
        <w:rPr>
          <w:sz w:val="24"/>
          <w:szCs w:val="24"/>
        </w:rPr>
        <w:t xml:space="preserve">that </w:t>
      </w:r>
      <w:r w:rsidRPr="00255157">
        <w:rPr>
          <w:sz w:val="24"/>
          <w:szCs w:val="24"/>
        </w:rPr>
        <w:t>is the leading cause of visual impairment and blindness among working-age people worldwide</w:t>
      </w:r>
      <w:r w:rsidRPr="00255157" w:rsidR="00EB4E36">
        <w:rPr>
          <w:sz w:val="24"/>
          <w:szCs w:val="24"/>
        </w:rPr>
        <w:t>.</w:t>
      </w:r>
      <w:r w:rsidRPr="00255157">
        <w:rPr>
          <w:sz w:val="24"/>
          <w:szCs w:val="24"/>
        </w:rPr>
        <w:t xml:space="preserve"> </w:t>
      </w:r>
      <w:del w:author="CHANDRASIRI H.V.B.L." w:date="2023-06-22T18:03:00Z" w:id="87">
        <w:r w:rsidRPr="00255157" w:rsidDel="002A488E">
          <w:rPr>
            <w:sz w:val="24"/>
            <w:szCs w:val="24"/>
          </w:rPr>
          <w:delText>(</w:delText>
        </w:r>
      </w:del>
      <w:ins w:author="CHANDRASIRI H.V.B.L." w:date="2023-06-22T18:03:00Z" w:id="88">
        <w:r w:rsidR="002A488E">
          <w:rPr>
            <w:sz w:val="24"/>
            <w:szCs w:val="24"/>
          </w:rPr>
          <w:t>[</w:t>
        </w:r>
      </w:ins>
      <w:r w:rsidRPr="00255157">
        <w:rPr>
          <w:sz w:val="24"/>
          <w:szCs w:val="24"/>
        </w:rPr>
        <w:t>3</w:t>
      </w:r>
      <w:del w:author="CHANDRASIRI H.V.B.L." w:date="2023-06-22T18:03:00Z" w:id="89">
        <w:r w:rsidRPr="00255157" w:rsidDel="002A488E">
          <w:rPr>
            <w:sz w:val="24"/>
            <w:szCs w:val="24"/>
          </w:rPr>
          <w:delText>)</w:delText>
        </w:r>
      </w:del>
      <w:ins w:author="CHANDRASIRI H.V.B.L." w:date="2023-06-22T18:03:00Z" w:id="90">
        <w:r w:rsidR="002A488E">
          <w:rPr>
            <w:sz w:val="24"/>
            <w:szCs w:val="24"/>
          </w:rPr>
          <w:t>]</w:t>
        </w:r>
      </w:ins>
      <w:r w:rsidRPr="00255157">
        <w:rPr>
          <w:sz w:val="24"/>
          <w:szCs w:val="24"/>
        </w:rPr>
        <w:t xml:space="preserve"> </w:t>
      </w:r>
      <w:r w:rsidRPr="00255157" w:rsidR="00EB4E36">
        <w:rPr>
          <w:sz w:val="24"/>
          <w:szCs w:val="24"/>
        </w:rPr>
        <w:t xml:space="preserve">This </w:t>
      </w:r>
      <w:r w:rsidRPr="00255157">
        <w:rPr>
          <w:sz w:val="24"/>
          <w:szCs w:val="24"/>
        </w:rPr>
        <w:t>study aimed to investigate the difference</w:t>
      </w:r>
      <w:r w:rsidRPr="00255157" w:rsidR="0081691C">
        <w:rPr>
          <w:sz w:val="24"/>
          <w:szCs w:val="24"/>
        </w:rPr>
        <w:t>s</w:t>
      </w:r>
      <w:r w:rsidRPr="00255157">
        <w:rPr>
          <w:sz w:val="24"/>
          <w:szCs w:val="24"/>
        </w:rPr>
        <w:t xml:space="preserve"> in plasma metabolic profiles in patients with DR </w:t>
      </w:r>
      <w:r w:rsidRPr="00255157" w:rsidR="00FE2ED8">
        <w:rPr>
          <w:sz w:val="24"/>
          <w:szCs w:val="24"/>
        </w:rPr>
        <w:t>to better understand the disease's mechanism</w:t>
      </w:r>
      <w:r w:rsidRPr="00255157" w:rsidR="0044394F">
        <w:rPr>
          <w:sz w:val="24"/>
          <w:szCs w:val="24"/>
        </w:rPr>
        <w:t xml:space="preserve"> and disease progression</w:t>
      </w:r>
      <w:r w:rsidRPr="00255157">
        <w:rPr>
          <w:sz w:val="24"/>
          <w:szCs w:val="24"/>
        </w:rPr>
        <w:t xml:space="preserve">. </w:t>
      </w:r>
      <w:del w:author="CHANDRASIRI H.V.B.L." w:date="2023-06-22T18:03:00Z" w:id="91">
        <w:r w:rsidRPr="00255157" w:rsidDel="002A488E">
          <w:rPr>
            <w:sz w:val="24"/>
            <w:szCs w:val="24"/>
          </w:rPr>
          <w:delText>(</w:delText>
        </w:r>
      </w:del>
      <w:ins w:author="CHANDRASIRI H.V.B.L." w:date="2023-06-22T18:03:00Z" w:id="92">
        <w:r w:rsidR="002A488E">
          <w:rPr>
            <w:sz w:val="24"/>
            <w:szCs w:val="24"/>
          </w:rPr>
          <w:t>[</w:t>
        </w:r>
      </w:ins>
      <w:r w:rsidRPr="00255157">
        <w:rPr>
          <w:sz w:val="24"/>
          <w:szCs w:val="24"/>
        </w:rPr>
        <w:t>4</w:t>
      </w:r>
      <w:del w:author="CHANDRASIRI H.V.B.L." w:date="2023-06-22T18:03:00Z" w:id="93">
        <w:r w:rsidRPr="00255157" w:rsidDel="002A488E">
          <w:rPr>
            <w:sz w:val="24"/>
            <w:szCs w:val="24"/>
          </w:rPr>
          <w:delText>)</w:delText>
        </w:r>
      </w:del>
      <w:ins w:author="CHANDRASIRI H.V.B.L." w:date="2023-06-22T18:03:00Z" w:id="94">
        <w:r w:rsidR="002A488E">
          <w:rPr>
            <w:sz w:val="24"/>
            <w:szCs w:val="24"/>
          </w:rPr>
          <w:t>]</w:t>
        </w:r>
      </w:ins>
      <w:r w:rsidRPr="00255157">
        <w:rPr>
          <w:sz w:val="24"/>
          <w:szCs w:val="24"/>
        </w:rPr>
        <w:t xml:space="preserve"> The scope of this study is to use ultrahigh-performance liquid chromatography-mass spectrometry </w:t>
      </w:r>
      <w:del w:author="CHANDRASIRI H.V.B.L." w:date="2023-06-22T18:03:00Z" w:id="95">
        <w:r w:rsidRPr="00255157" w:rsidDel="002A488E">
          <w:rPr>
            <w:sz w:val="24"/>
            <w:szCs w:val="24"/>
          </w:rPr>
          <w:delText>(</w:delText>
        </w:r>
      </w:del>
      <w:ins w:author="CHANDRASIRI H.V.B.L." w:date="2023-06-22T18:03:00Z" w:id="96">
        <w:r w:rsidR="002A488E">
          <w:rPr>
            <w:sz w:val="24"/>
            <w:szCs w:val="24"/>
          </w:rPr>
          <w:t>[</w:t>
        </w:r>
      </w:ins>
      <w:r w:rsidRPr="00255157">
        <w:rPr>
          <w:sz w:val="24"/>
          <w:szCs w:val="24"/>
        </w:rPr>
        <w:t>UHPLC-MS</w:t>
      </w:r>
      <w:del w:author="CHANDRASIRI H.V.B.L." w:date="2023-06-22T18:03:00Z" w:id="97">
        <w:r w:rsidRPr="00255157" w:rsidDel="002A488E">
          <w:rPr>
            <w:sz w:val="24"/>
            <w:szCs w:val="24"/>
          </w:rPr>
          <w:delText>)</w:delText>
        </w:r>
      </w:del>
      <w:ins w:author="CHANDRASIRI H.V.B.L." w:date="2023-06-22T18:03:00Z" w:id="98">
        <w:r w:rsidR="002A488E">
          <w:rPr>
            <w:sz w:val="24"/>
            <w:szCs w:val="24"/>
          </w:rPr>
          <w:t>]</w:t>
        </w:r>
      </w:ins>
      <w:r w:rsidRPr="00255157">
        <w:rPr>
          <w:sz w:val="24"/>
          <w:szCs w:val="24"/>
        </w:rPr>
        <w:t xml:space="preserve"> to </w:t>
      </w:r>
      <w:r w:rsidRPr="00255157" w:rsidR="00905819">
        <w:rPr>
          <w:sz w:val="24"/>
          <w:szCs w:val="24"/>
        </w:rPr>
        <w:t>analyze</w:t>
      </w:r>
      <w:r w:rsidRPr="00255157" w:rsidR="00FE2ED8">
        <w:rPr>
          <w:sz w:val="24"/>
          <w:szCs w:val="24"/>
        </w:rPr>
        <w:t xml:space="preserve"> </w:t>
      </w:r>
      <w:r w:rsidRPr="00255157">
        <w:rPr>
          <w:sz w:val="24"/>
          <w:szCs w:val="24"/>
        </w:rPr>
        <w:t xml:space="preserve">plasma metabolic profiles </w:t>
      </w:r>
      <w:r w:rsidRPr="00255157" w:rsidR="00F13BE6">
        <w:rPr>
          <w:sz w:val="24"/>
          <w:szCs w:val="24"/>
        </w:rPr>
        <w:t xml:space="preserve">of </w:t>
      </w:r>
      <w:r w:rsidRPr="00255157">
        <w:rPr>
          <w:sz w:val="24"/>
          <w:szCs w:val="24"/>
        </w:rPr>
        <w:t xml:space="preserve">patients with DR. </w:t>
      </w:r>
      <w:del w:author="CHANDRASIRI H.V.B.L." w:date="2023-06-22T18:03:00Z" w:id="99">
        <w:r w:rsidRPr="00255157" w:rsidDel="002A488E">
          <w:rPr>
            <w:sz w:val="24"/>
            <w:szCs w:val="24"/>
          </w:rPr>
          <w:delText>(</w:delText>
        </w:r>
      </w:del>
      <w:ins w:author="CHANDRASIRI H.V.B.L." w:date="2023-06-22T18:03:00Z" w:id="100">
        <w:r w:rsidR="002A488E">
          <w:rPr>
            <w:sz w:val="24"/>
            <w:szCs w:val="24"/>
          </w:rPr>
          <w:t>[</w:t>
        </w:r>
      </w:ins>
      <w:r w:rsidRPr="00255157">
        <w:rPr>
          <w:sz w:val="24"/>
          <w:szCs w:val="24"/>
        </w:rPr>
        <w:t>5</w:t>
      </w:r>
      <w:del w:author="CHANDRASIRI H.V.B.L." w:date="2023-06-22T18:03:00Z" w:id="101">
        <w:r w:rsidRPr="00255157" w:rsidDel="002A488E">
          <w:rPr>
            <w:sz w:val="24"/>
            <w:szCs w:val="24"/>
          </w:rPr>
          <w:delText>)</w:delText>
        </w:r>
      </w:del>
      <w:ins w:author="CHANDRASIRI H.V.B.L." w:date="2023-06-22T18:03:00Z" w:id="102">
        <w:r w:rsidR="002A488E">
          <w:rPr>
            <w:sz w:val="24"/>
            <w:szCs w:val="24"/>
          </w:rPr>
          <w:t>]</w:t>
        </w:r>
      </w:ins>
      <w:r w:rsidRPr="00255157">
        <w:rPr>
          <w:sz w:val="24"/>
          <w:szCs w:val="24"/>
        </w:rPr>
        <w:t xml:space="preserve"> </w:t>
      </w:r>
      <w:r w:rsidRPr="00255157" w:rsidR="00DC56BA">
        <w:rPr>
          <w:sz w:val="24"/>
          <w:szCs w:val="24"/>
        </w:rPr>
        <w:t xml:space="preserve">The paper </w:t>
      </w:r>
      <w:r w:rsidRPr="00255157" w:rsidR="00890C75">
        <w:rPr>
          <w:sz w:val="24"/>
          <w:szCs w:val="24"/>
        </w:rPr>
        <w:t xml:space="preserve">described </w:t>
      </w:r>
      <w:r w:rsidRPr="00255157" w:rsidR="00DC56BA">
        <w:rPr>
          <w:sz w:val="24"/>
          <w:szCs w:val="24"/>
        </w:rPr>
        <w:t xml:space="preserve">the metabolic changes that occur in the blood of diabetic retinopathy patients, </w:t>
      </w:r>
      <w:r w:rsidRPr="00255157" w:rsidR="00CA6A53">
        <w:rPr>
          <w:sz w:val="24"/>
          <w:szCs w:val="24"/>
        </w:rPr>
        <w:t xml:space="preserve">that </w:t>
      </w:r>
      <w:r w:rsidRPr="00255157" w:rsidR="00DC56BA">
        <w:rPr>
          <w:sz w:val="24"/>
          <w:szCs w:val="24"/>
        </w:rPr>
        <w:t xml:space="preserve">can be used </w:t>
      </w:r>
      <w:r w:rsidRPr="00255157" w:rsidR="00CA6A53">
        <w:rPr>
          <w:sz w:val="24"/>
          <w:szCs w:val="24"/>
        </w:rPr>
        <w:t xml:space="preserve">in the </w:t>
      </w:r>
      <w:r w:rsidRPr="00255157" w:rsidR="00DC56BA">
        <w:rPr>
          <w:sz w:val="24"/>
          <w:szCs w:val="24"/>
        </w:rPr>
        <w:t>develop</w:t>
      </w:r>
      <w:r w:rsidRPr="00255157" w:rsidR="00CA6A53">
        <w:rPr>
          <w:sz w:val="24"/>
          <w:szCs w:val="24"/>
        </w:rPr>
        <w:t>ment of</w:t>
      </w:r>
      <w:r w:rsidRPr="00255157" w:rsidR="00DC56BA">
        <w:rPr>
          <w:sz w:val="24"/>
          <w:szCs w:val="24"/>
        </w:rPr>
        <w:t xml:space="preserve"> new molecular biomarkers </w:t>
      </w:r>
      <w:r w:rsidRPr="00255157" w:rsidR="00CA6A53">
        <w:rPr>
          <w:sz w:val="24"/>
          <w:szCs w:val="24"/>
        </w:rPr>
        <w:t xml:space="preserve">of </w:t>
      </w:r>
      <w:r w:rsidRPr="00255157" w:rsidR="00DC56BA">
        <w:rPr>
          <w:sz w:val="24"/>
          <w:szCs w:val="24"/>
        </w:rPr>
        <w:t>disease diagnosis and progression.</w:t>
      </w:r>
      <w:r w:rsidRPr="00255157">
        <w:rPr>
          <w:sz w:val="24"/>
          <w:szCs w:val="24"/>
        </w:rPr>
        <w:t xml:space="preserve"> </w:t>
      </w:r>
      <w:del w:author="CHANDRASIRI H.V.B.L." w:date="2023-06-22T18:03:00Z" w:id="103">
        <w:r w:rsidRPr="00255157" w:rsidDel="002A488E">
          <w:rPr>
            <w:sz w:val="24"/>
            <w:szCs w:val="24"/>
          </w:rPr>
          <w:delText>(</w:delText>
        </w:r>
      </w:del>
      <w:ins w:author="CHANDRASIRI H.V.B.L." w:date="2023-06-22T18:03:00Z" w:id="104">
        <w:r w:rsidR="002A488E">
          <w:rPr>
            <w:sz w:val="24"/>
            <w:szCs w:val="24"/>
          </w:rPr>
          <w:t>[</w:t>
        </w:r>
      </w:ins>
      <w:r w:rsidRPr="00255157">
        <w:rPr>
          <w:sz w:val="24"/>
          <w:szCs w:val="24"/>
        </w:rPr>
        <w:t>6</w:t>
      </w:r>
      <w:del w:author="CHANDRASIRI H.V.B.L." w:date="2023-06-22T18:03:00Z" w:id="105">
        <w:r w:rsidRPr="00255157" w:rsidDel="002A488E">
          <w:rPr>
            <w:sz w:val="24"/>
            <w:szCs w:val="24"/>
          </w:rPr>
          <w:delText>)</w:delText>
        </w:r>
      </w:del>
      <w:ins w:author="CHANDRASIRI H.V.B.L." w:date="2023-06-22T18:03:00Z" w:id="106">
        <w:r w:rsidR="002A488E">
          <w:rPr>
            <w:sz w:val="24"/>
            <w:szCs w:val="24"/>
          </w:rPr>
          <w:t>]</w:t>
        </w:r>
      </w:ins>
      <w:r w:rsidRPr="00255157">
        <w:rPr>
          <w:sz w:val="24"/>
          <w:szCs w:val="24"/>
        </w:rPr>
        <w:t xml:space="preserve"> </w:t>
      </w:r>
      <w:r w:rsidRPr="00255157">
        <w:rPr>
          <w:color w:val="1F1F1F"/>
          <w:sz w:val="24"/>
          <w:szCs w:val="24"/>
          <w:shd w:val="clear" w:color="auto" w:fill="FFFFFF"/>
        </w:rPr>
        <w:t xml:space="preserve">The study has limitations such as a relatively small sample size, lack of validation in an independent cohort and </w:t>
      </w:r>
      <w:r w:rsidRPr="00255157" w:rsidR="00BA365F">
        <w:rPr>
          <w:color w:val="1F1F1F"/>
          <w:sz w:val="24"/>
          <w:szCs w:val="24"/>
          <w:shd w:val="clear" w:color="auto" w:fill="FFFFFF"/>
        </w:rPr>
        <w:t xml:space="preserve">lacking in </w:t>
      </w:r>
      <w:r w:rsidRPr="00255157" w:rsidR="00F166CC">
        <w:rPr>
          <w:color w:val="1F1F1F"/>
          <w:sz w:val="24"/>
          <w:szCs w:val="24"/>
          <w:shd w:val="clear" w:color="auto" w:fill="FFFFFF"/>
        </w:rPr>
        <w:t xml:space="preserve">the usage of few </w:t>
      </w:r>
      <w:r w:rsidRPr="00255157">
        <w:rPr>
          <w:color w:val="1F1F1F"/>
          <w:sz w:val="24"/>
          <w:szCs w:val="24"/>
          <w:shd w:val="clear" w:color="auto" w:fill="FFFFFF"/>
        </w:rPr>
        <w:t xml:space="preserve">potential confounding factors which need to be considered </w:t>
      </w:r>
      <w:r w:rsidRPr="00255157" w:rsidR="00F13BE6">
        <w:rPr>
          <w:color w:val="1F1F1F"/>
          <w:sz w:val="24"/>
          <w:szCs w:val="24"/>
          <w:shd w:val="clear" w:color="auto" w:fill="FFFFFF"/>
        </w:rPr>
        <w:t xml:space="preserve">while </w:t>
      </w:r>
      <w:r w:rsidRPr="00255157">
        <w:rPr>
          <w:color w:val="1F1F1F"/>
          <w:sz w:val="24"/>
          <w:szCs w:val="24"/>
          <w:shd w:val="clear" w:color="auto" w:fill="FFFFFF"/>
        </w:rPr>
        <w:t>interpreting the results.</w:t>
      </w:r>
      <w:r w:rsidRPr="00255157">
        <w:rPr>
          <w:sz w:val="24"/>
          <w:szCs w:val="24"/>
        </w:rPr>
        <w:t xml:space="preserve"> </w:t>
      </w:r>
      <w:del w:author="CHANDRASIRI H.V.B.L." w:date="2023-06-22T18:03:00Z" w:id="107">
        <w:r w:rsidRPr="00255157" w:rsidDel="002A488E">
          <w:rPr>
            <w:sz w:val="24"/>
            <w:szCs w:val="24"/>
          </w:rPr>
          <w:delText>(</w:delText>
        </w:r>
      </w:del>
      <w:ins w:author="CHANDRASIRI H.V.B.L." w:date="2023-06-22T18:03:00Z" w:id="108">
        <w:r w:rsidR="002A488E">
          <w:rPr>
            <w:sz w:val="24"/>
            <w:szCs w:val="24"/>
          </w:rPr>
          <w:t>[</w:t>
        </w:r>
      </w:ins>
      <w:r w:rsidRPr="00255157">
        <w:rPr>
          <w:sz w:val="24"/>
          <w:szCs w:val="24"/>
        </w:rPr>
        <w:t>7</w:t>
      </w:r>
      <w:del w:author="CHANDRASIRI H.V.B.L." w:date="2023-06-22T18:03:00Z" w:id="109">
        <w:r w:rsidRPr="00255157" w:rsidDel="002A488E">
          <w:rPr>
            <w:sz w:val="24"/>
            <w:szCs w:val="24"/>
          </w:rPr>
          <w:delText>)</w:delText>
        </w:r>
      </w:del>
      <w:ins w:author="CHANDRASIRI H.V.B.L." w:date="2023-06-22T18:03:00Z" w:id="110">
        <w:r w:rsidR="002A488E">
          <w:rPr>
            <w:sz w:val="24"/>
            <w:szCs w:val="24"/>
          </w:rPr>
          <w:t>]</w:t>
        </w:r>
      </w:ins>
      <w:r w:rsidRPr="00255157">
        <w:rPr>
          <w:sz w:val="24"/>
          <w:szCs w:val="24"/>
        </w:rPr>
        <w:t xml:space="preserve"> </w:t>
      </w:r>
      <w:r w:rsidRPr="00255157">
        <w:rPr>
          <w:color w:val="1F1F1F"/>
          <w:sz w:val="24"/>
          <w:szCs w:val="24"/>
          <w:shd w:val="clear" w:color="auto" w:fill="FFFFFF"/>
        </w:rPr>
        <w:t xml:space="preserve">This study </w:t>
      </w:r>
      <w:r w:rsidRPr="00255157" w:rsidR="00693E96">
        <w:rPr>
          <w:color w:val="1F1F1F"/>
          <w:sz w:val="24"/>
          <w:szCs w:val="24"/>
          <w:shd w:val="clear" w:color="auto" w:fill="FFFFFF"/>
        </w:rPr>
        <w:t xml:space="preserve">provided </w:t>
      </w:r>
      <w:r w:rsidRPr="00255157">
        <w:rPr>
          <w:color w:val="1F1F1F"/>
          <w:sz w:val="24"/>
          <w:szCs w:val="24"/>
          <w:shd w:val="clear" w:color="auto" w:fill="FFFFFF"/>
        </w:rPr>
        <w:t>evidence that plasma metabolomics could be used as a biomarker for early diagnosis and monitoring of DR.</w:t>
      </w:r>
      <w:r w:rsidRPr="00255157">
        <w:rPr>
          <w:sz w:val="24"/>
          <w:szCs w:val="24"/>
        </w:rPr>
        <w:t xml:space="preserve"> </w:t>
      </w:r>
      <w:del w:author="CHANDRASIRI H.V.B.L." w:date="2023-06-22T18:03:00Z" w:id="111">
        <w:r w:rsidRPr="00255157" w:rsidDel="002A488E">
          <w:rPr>
            <w:sz w:val="24"/>
            <w:szCs w:val="24"/>
          </w:rPr>
          <w:delText>(</w:delText>
        </w:r>
      </w:del>
      <w:ins w:author="CHANDRASIRI H.V.B.L." w:date="2023-06-22T18:03:00Z" w:id="112">
        <w:r w:rsidR="002A488E">
          <w:rPr>
            <w:sz w:val="24"/>
            <w:szCs w:val="24"/>
          </w:rPr>
          <w:t>[</w:t>
        </w:r>
      </w:ins>
      <w:r w:rsidRPr="00255157">
        <w:rPr>
          <w:sz w:val="24"/>
          <w:szCs w:val="24"/>
        </w:rPr>
        <w:t>8</w:t>
      </w:r>
      <w:del w:author="CHANDRASIRI H.V.B.L." w:date="2023-06-22T18:03:00Z" w:id="113">
        <w:r w:rsidRPr="00255157" w:rsidDel="002A488E">
          <w:rPr>
            <w:sz w:val="24"/>
            <w:szCs w:val="24"/>
          </w:rPr>
          <w:delText>)</w:delText>
        </w:r>
      </w:del>
      <w:ins w:author="CHANDRASIRI H.V.B.L." w:date="2023-06-22T18:03:00Z" w:id="114">
        <w:r w:rsidR="002A488E">
          <w:rPr>
            <w:sz w:val="24"/>
            <w:szCs w:val="24"/>
          </w:rPr>
          <w:t>]</w:t>
        </w:r>
      </w:ins>
      <w:r w:rsidRPr="00255157">
        <w:rPr>
          <w:sz w:val="24"/>
          <w:szCs w:val="24"/>
        </w:rPr>
        <w:t xml:space="preserve"> </w:t>
      </w:r>
      <w:r w:rsidRPr="00255157" w:rsidR="00255545">
        <w:rPr>
          <w:sz w:val="24"/>
          <w:szCs w:val="24"/>
        </w:rPr>
        <w:t xml:space="preserve">This study provides plasma metabolomics as a molecular data source for identifying DR, thereby </w:t>
      </w:r>
      <w:r w:rsidRPr="00255157" w:rsidR="00905819">
        <w:rPr>
          <w:sz w:val="24"/>
          <w:szCs w:val="24"/>
        </w:rPr>
        <w:t>providing insights on</w:t>
      </w:r>
      <w:r w:rsidRPr="00255157" w:rsidR="00905819">
        <w:rPr>
          <w:sz w:val="24"/>
          <w:szCs w:val="24"/>
        </w:rPr>
        <w:t xml:space="preserve"> </w:t>
      </w:r>
      <w:r w:rsidRPr="00255157" w:rsidR="00255545">
        <w:rPr>
          <w:sz w:val="24"/>
          <w:szCs w:val="24"/>
        </w:rPr>
        <w:t>our research.</w:t>
      </w:r>
    </w:p>
    <w:p w:rsidRPr="00255157" w:rsidR="00124225" w:rsidP="00AA4849" w:rsidRDefault="00124225" w14:paraId="7D15E0AF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C5543B" w:rsidP="00AA4849" w:rsidRDefault="00C5543B" w14:paraId="7EB9E928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C5543B" w:rsidP="00AA4849" w:rsidRDefault="00C5543B" w14:paraId="59A681B7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C5543B" w:rsidP="00AA4849" w:rsidRDefault="00C5543B" w14:paraId="0719044C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C5543B" w:rsidP="00AA4849" w:rsidRDefault="00C5543B" w14:paraId="0ABED498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C5543B" w:rsidP="00AA4849" w:rsidRDefault="00C5543B" w14:paraId="38B32D85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C5543B" w:rsidP="00AA4849" w:rsidRDefault="00C5543B" w14:paraId="315C86AE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C5543B" w:rsidP="00AA4849" w:rsidRDefault="00C5543B" w14:paraId="4AD16970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C5543B" w:rsidP="00AA4849" w:rsidRDefault="00C5543B" w14:paraId="09408A79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C5543B" w:rsidP="00AA4849" w:rsidRDefault="00C5543B" w14:paraId="65FC2BD5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C5543B" w:rsidP="00AA4849" w:rsidRDefault="00C5543B" w14:paraId="78BFEB8C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C5543B" w:rsidP="00AA4849" w:rsidRDefault="00C5543B" w14:paraId="567042A1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C5543B" w:rsidP="00AA4849" w:rsidRDefault="00C5543B" w14:paraId="7336F887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C5543B" w:rsidP="00AA4849" w:rsidRDefault="00C5543B" w14:paraId="76374022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C5543B" w:rsidP="00AA4849" w:rsidRDefault="00C5543B" w14:paraId="7B19FA70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C5543B" w:rsidP="00AA4849" w:rsidRDefault="00C5543B" w14:paraId="3971A821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C5543B" w:rsidP="00AA4849" w:rsidRDefault="00C5543B" w14:paraId="6D3E7DE3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C5543B" w:rsidP="00AA4849" w:rsidRDefault="00C5543B" w14:paraId="1FA7FC41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="00C5543B" w:rsidDel="00016B04" w:rsidP="00AA4849" w:rsidRDefault="00C5543B" w14:paraId="2DBFAC91" w14:textId="77777777">
      <w:pPr>
        <w:tabs>
          <w:tab w:val="left" w:pos="465"/>
          <w:tab w:val="left" w:pos="845"/>
        </w:tabs>
        <w:spacing w:before="90"/>
        <w:ind w:right="120"/>
        <w:rPr>
          <w:del w:author="CHANDRASIRI H.V.B.L." w:date="2023-06-22T18:04:00Z" w:id="115"/>
          <w:sz w:val="24"/>
        </w:rPr>
      </w:pPr>
    </w:p>
    <w:p w:rsidRPr="00255157" w:rsidR="00016B04" w:rsidP="00AA4849" w:rsidRDefault="00016B04" w14:paraId="6D42F3A0" w14:textId="77777777">
      <w:pPr>
        <w:tabs>
          <w:tab w:val="left" w:pos="465"/>
          <w:tab w:val="left" w:pos="845"/>
        </w:tabs>
        <w:spacing w:before="90"/>
        <w:ind w:right="120"/>
        <w:rPr>
          <w:ins w:author="CHANDRASIRI H.V.B.L." w:date="2023-06-22T18:04:00Z" w:id="116"/>
          <w:sz w:val="24"/>
        </w:rPr>
      </w:pPr>
    </w:p>
    <w:p w:rsidRPr="00255157" w:rsidR="00C5543B" w:rsidP="00AA4849" w:rsidRDefault="00016B04" w14:paraId="5A47C7F1" w14:textId="2D4E29E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  <w:r w:rsidRPr="0025515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03F85DD2" wp14:editId="44FDDD6C">
                <wp:simplePos x="0" y="0"/>
                <wp:positionH relativeFrom="margin">
                  <wp:posOffset>-635</wp:posOffset>
                </wp:positionH>
                <wp:positionV relativeFrom="margin">
                  <wp:posOffset>-25400</wp:posOffset>
                </wp:positionV>
                <wp:extent cx="1645920" cy="869950"/>
                <wp:effectExtent l="0" t="0" r="11430" b="6350"/>
                <wp:wrapNone/>
                <wp:docPr id="1255446038" name="Text Box 12554460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869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543B" w:rsidP="00C5543B" w:rsidRDefault="00C5543B" w14:paraId="3EBDD643" w14:textId="06C1AE15">
                            <w:pPr>
                              <w:spacing w:before="1"/>
                              <w:ind w:left="20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u w:val="thick"/>
                              </w:rPr>
                              <w:t xml:space="preserve">ARTICLE </w:t>
                            </w:r>
                            <w:r w:rsidR="00AE496F">
                              <w:rPr>
                                <w:b/>
                                <w:sz w:val="40"/>
                                <w:u w:val="thick"/>
                              </w:rPr>
                              <w:t>3</w:t>
                            </w:r>
                          </w:p>
                          <w:p w:rsidRPr="0008284F" w:rsidR="00C5543B" w:rsidP="00C5543B" w:rsidRDefault="00C5543B" w14:paraId="13D194FF" w14:textId="1CBD3931">
                            <w:pPr>
                              <w:spacing w:before="275" w:line="242" w:lineRule="auto"/>
                              <w:ind w:left="20" w:right="239"/>
                              <w:rPr>
                                <w:b/>
                                <w:spacing w:val="-57"/>
                                <w:sz w:val="24"/>
                              </w:rPr>
                            </w:pPr>
                            <w:r w:rsidRPr="0008284F">
                              <w:rPr>
                                <w:b/>
                                <w:sz w:val="24"/>
                                <w:u w:val="thick"/>
                              </w:rPr>
                              <w:t>2019/E/023</w:t>
                            </w:r>
                          </w:p>
                          <w:p w:rsidRPr="002456B9" w:rsidR="00C5543B" w:rsidP="00C5543B" w:rsidRDefault="00C5543B" w14:paraId="6A4DA724" w14:textId="6A7046A5">
                            <w:pPr>
                              <w:spacing w:line="271" w:lineRule="exact"/>
                              <w:ind w:left="20"/>
                              <w:rPr>
                                <w:b/>
                                <w:spacing w:val="-3"/>
                                <w:sz w:val="24"/>
                                <w:u w:val="thick"/>
                              </w:rPr>
                            </w:pPr>
                            <w:del w:author="CHANDRASIRI H.V.B.L." w:date="2023-06-22T18:11:00Z" w:id="117">
                              <w:r w:rsidDel="00A21FE9">
                                <w:rPr>
                                  <w:b/>
                                  <w:sz w:val="24"/>
                                  <w:u w:val="thick"/>
                                </w:rPr>
                                <w:delText>Week</w:delText>
                              </w:r>
                            </w:del>
                            <w:ins w:author="CHANDRASIRI H.V.B.L." w:date="2023-06-22T18:12:00Z" w:id="118">
                              <w:r w:rsidR="00A21FE9">
                                <w:rPr>
                                  <w:b/>
                                  <w:sz w:val="24"/>
                                  <w:u w:val="thick"/>
                                </w:rPr>
                                <w:t>Week</w:t>
                              </w:r>
                            </w:ins>
                            <w:r>
                              <w:rPr>
                                <w:b/>
                                <w:spacing w:val="-3"/>
                                <w:sz w:val="24"/>
                                <w:u w:val="thick"/>
                              </w:rPr>
                              <w:t xml:space="preserve"> </w:t>
                            </w:r>
                            <w:r w:rsidR="00AE496F">
                              <w:rPr>
                                <w:b/>
                                <w:spacing w:val="-3"/>
                                <w:sz w:val="24"/>
                                <w:u w:val="thick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55446038" style="position:absolute;margin-left:-.05pt;margin-top:-2pt;width:129.6pt;height:68.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" w14:anchorId="03F85DD2">
                <v:textbox inset="0,0,0,0">
                  <w:txbxContent>
                    <w:p w:rsidR="00C5543B" w:rsidP="00C5543B" w:rsidRDefault="00C5543B" w14:paraId="3EBDD643" w14:textId="06C1AE15">
                      <w:pPr>
                        <w:spacing w:before="1"/>
                        <w:ind w:left="20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  <w:u w:val="thick"/>
                        </w:rPr>
                        <w:t xml:space="preserve">ARTICLE </w:t>
                      </w:r>
                      <w:r w:rsidR="00AE496F">
                        <w:rPr>
                          <w:b/>
                          <w:sz w:val="40"/>
                          <w:u w:val="thick"/>
                        </w:rPr>
                        <w:t>3</w:t>
                      </w:r>
                    </w:p>
                    <w:p w:rsidRPr="0008284F" w:rsidR="00C5543B" w:rsidP="00C5543B" w:rsidRDefault="00C5543B" w14:paraId="13D194FF" w14:textId="1CBD3931">
                      <w:pPr>
                        <w:spacing w:before="275" w:line="242" w:lineRule="auto"/>
                        <w:ind w:left="20" w:right="239"/>
                        <w:rPr>
                          <w:b/>
                          <w:spacing w:val="-57"/>
                          <w:sz w:val="24"/>
                        </w:rPr>
                      </w:pPr>
                      <w:r w:rsidRPr="0008284F">
                        <w:rPr>
                          <w:b/>
                          <w:sz w:val="24"/>
                          <w:u w:val="thick"/>
                        </w:rPr>
                        <w:t>2019/E/023</w:t>
                      </w:r>
                    </w:p>
                    <w:p w:rsidRPr="002456B9" w:rsidR="00C5543B" w:rsidP="00C5543B" w:rsidRDefault="00C5543B" w14:paraId="6A4DA724" w14:textId="6A7046A5">
                      <w:pPr>
                        <w:spacing w:line="271" w:lineRule="exact"/>
                        <w:ind w:left="20"/>
                        <w:rPr>
                          <w:b/>
                          <w:spacing w:val="-3"/>
                          <w:sz w:val="24"/>
                          <w:u w:val="thick"/>
                        </w:rPr>
                      </w:pPr>
                      <w:del w:author="CHANDRASIRI H.V.B.L." w:date="2023-06-22T18:11:00Z" w:id="119">
                        <w:r w:rsidDel="00A21FE9">
                          <w:rPr>
                            <w:b/>
                            <w:sz w:val="24"/>
                            <w:u w:val="thick"/>
                          </w:rPr>
                          <w:delText>Week</w:delText>
                        </w:r>
                      </w:del>
                      <w:ins w:author="CHANDRASIRI H.V.B.L." w:date="2023-06-22T18:12:00Z" w:id="120">
                        <w:r w:rsidR="00A21FE9">
                          <w:rPr>
                            <w:b/>
                            <w:sz w:val="24"/>
                            <w:u w:val="thick"/>
                          </w:rPr>
                          <w:t>Week</w:t>
                        </w:r>
                      </w:ins>
                      <w:r>
                        <w:rPr>
                          <w:b/>
                          <w:spacing w:val="-3"/>
                          <w:sz w:val="24"/>
                          <w:u w:val="thick"/>
                        </w:rPr>
                        <w:t xml:space="preserve"> </w:t>
                      </w:r>
                      <w:r w:rsidR="00AE496F">
                        <w:rPr>
                          <w:b/>
                          <w:spacing w:val="-3"/>
                          <w:sz w:val="24"/>
                          <w:u w:val="thick"/>
                        </w:rPr>
                        <w:t>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Pr="00255157" w:rsidR="00C5543B" w:rsidP="00C5543B" w:rsidRDefault="00C5543B" w14:paraId="0F6C32D1" w14:textId="360923B5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C5543B" w:rsidP="00C5543B" w:rsidRDefault="00C5543B" w14:paraId="4C7EE20E" w14:textId="780D3243">
      <w:pPr>
        <w:tabs>
          <w:tab w:val="left" w:pos="465"/>
          <w:tab w:val="left" w:pos="845"/>
        </w:tabs>
        <w:spacing w:before="90"/>
        <w:ind w:right="120"/>
        <w:rPr>
          <w:sz w:val="24"/>
          <w:szCs w:val="24"/>
        </w:rPr>
      </w:pPr>
    </w:p>
    <w:p w:rsidR="004878C4" w:rsidP="00C5543B" w:rsidRDefault="004878C4" w14:paraId="191D10DE" w14:textId="15E9A9BF">
      <w:pPr>
        <w:tabs>
          <w:tab w:val="left" w:pos="465"/>
          <w:tab w:val="left" w:pos="845"/>
        </w:tabs>
        <w:spacing w:before="90"/>
        <w:ind w:right="120"/>
        <w:rPr>
          <w:ins w:author="CHANDRASIRI H.V.B.L." w:date="2023-06-22T18:05:00Z" w:id="121"/>
          <w:sz w:val="24"/>
          <w:szCs w:val="24"/>
        </w:rPr>
      </w:pPr>
    </w:p>
    <w:p w:rsidRPr="00255157" w:rsidR="00016B04" w:rsidP="00C5543B" w:rsidRDefault="00016B04" w14:paraId="39BB3F74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  <w:szCs w:val="24"/>
        </w:rPr>
      </w:pPr>
    </w:p>
    <w:p w:rsidRPr="00255157" w:rsidR="00AE6FA5" w:rsidP="00AE6FA5" w:rsidRDefault="00AE6FA5" w14:paraId="38F40AB7" w14:textId="3F1A396A">
      <w:pPr>
        <w:pStyle w:val="NormalWeb"/>
        <w:jc w:val="both"/>
      </w:pPr>
      <w:del w:author="CHANDRASIRI H.V.B.L." w:date="2023-06-22T18:03:00Z" w:id="122">
        <w:r w:rsidRPr="00255157" w:rsidDel="002A488E">
          <w:delText>(</w:delText>
        </w:r>
      </w:del>
      <w:ins w:author="CHANDRASIRI H.V.B.L." w:date="2023-06-22T18:03:00Z" w:id="123">
        <w:r w:rsidR="002A488E">
          <w:t>[</w:t>
        </w:r>
      </w:ins>
      <w:r w:rsidRPr="00255157">
        <w:t>1</w:t>
      </w:r>
      <w:del w:author="CHANDRASIRI H.V.B.L." w:date="2023-06-22T18:03:00Z" w:id="124">
        <w:r w:rsidRPr="00255157" w:rsidDel="002A488E">
          <w:delText>)</w:delText>
        </w:r>
      </w:del>
      <w:ins w:author="CHANDRASIRI H.V.B.L." w:date="2023-06-22T18:03:00Z" w:id="125">
        <w:r w:rsidR="002A488E">
          <w:t>]</w:t>
        </w:r>
      </w:ins>
      <w:r w:rsidRPr="00255157">
        <w:t xml:space="preserve"> M. Bader Alazzam, F. Alassery, and A. Almulihi, “Identification of diabetic retinopathy through machine learning,” </w:t>
      </w:r>
      <w:r w:rsidRPr="00255157">
        <w:rPr>
          <w:i/>
          <w:iCs/>
        </w:rPr>
        <w:t>Mobile Information Systems</w:t>
      </w:r>
      <w:r w:rsidRPr="00255157">
        <w:t xml:space="preserve">, 26-Nov-2021. [Online]. Available: https://www.hindawi.com/journals/misy/2021/1155116/. [Accessed: 02-May-2023]. </w:t>
      </w:r>
    </w:p>
    <w:p w:rsidRPr="00255157" w:rsidR="00AE6FA5" w:rsidP="00AE6FA5" w:rsidRDefault="00AE6FA5" w14:paraId="054BEC12" w14:textId="01B8B011">
      <w:pPr>
        <w:jc w:val="both"/>
      </w:pPr>
      <w:del w:author="CHANDRASIRI H.V.B.L." w:date="2023-06-22T18:03:00Z" w:id="126">
        <w:r w:rsidRPr="00255157" w:rsidDel="002A488E">
          <w:rPr>
            <w:sz w:val="24"/>
            <w:szCs w:val="24"/>
            <w:lang w:bidi="hi-IN"/>
          </w:rPr>
          <w:delText>(</w:delText>
        </w:r>
      </w:del>
      <w:ins w:author="CHANDRASIRI H.V.B.L." w:date="2023-06-22T18:03:00Z" w:id="127">
        <w:r w:rsidR="002A488E">
          <w:rPr>
            <w:sz w:val="24"/>
            <w:szCs w:val="24"/>
            <w:lang w:bidi="hi-IN"/>
          </w:rPr>
          <w:t>[</w:t>
        </w:r>
      </w:ins>
      <w:r w:rsidRPr="00255157">
        <w:rPr>
          <w:sz w:val="24"/>
          <w:szCs w:val="24"/>
          <w:lang w:bidi="hi-IN"/>
        </w:rPr>
        <w:t>2</w:t>
      </w:r>
      <w:del w:author="CHANDRASIRI H.V.B.L." w:date="2023-06-22T18:03:00Z" w:id="128">
        <w:r w:rsidRPr="00255157" w:rsidDel="002A488E">
          <w:rPr>
            <w:sz w:val="24"/>
            <w:szCs w:val="24"/>
            <w:lang w:bidi="hi-IN"/>
          </w:rPr>
          <w:delText>)</w:delText>
        </w:r>
      </w:del>
      <w:ins w:author="CHANDRASIRI H.V.B.L." w:date="2023-06-22T18:03:00Z" w:id="129">
        <w:r w:rsidR="002A488E">
          <w:rPr>
            <w:sz w:val="24"/>
            <w:szCs w:val="24"/>
            <w:lang w:bidi="hi-IN"/>
          </w:rPr>
          <w:t>]</w:t>
        </w:r>
      </w:ins>
      <w:r w:rsidRPr="00255157">
        <w:rPr>
          <w:sz w:val="24"/>
          <w:szCs w:val="24"/>
          <w:lang w:bidi="hi-IN"/>
        </w:rPr>
        <w:t xml:space="preserve"> This study </w:t>
      </w:r>
      <w:r w:rsidRPr="00255157" w:rsidR="00684B9D">
        <w:rPr>
          <w:sz w:val="24"/>
          <w:szCs w:val="24"/>
          <w:lang w:bidi="hi-IN"/>
        </w:rPr>
        <w:t xml:space="preserve">focused </w:t>
      </w:r>
      <w:r w:rsidRPr="00255157">
        <w:rPr>
          <w:sz w:val="24"/>
          <w:szCs w:val="24"/>
          <w:lang w:bidi="hi-IN"/>
        </w:rPr>
        <w:t xml:space="preserve">on </w:t>
      </w:r>
      <w:r w:rsidRPr="00255157" w:rsidR="006137E5">
        <w:rPr>
          <w:sz w:val="24"/>
          <w:szCs w:val="24"/>
          <w:lang w:bidi="hi-IN"/>
        </w:rPr>
        <w:t>analyzing</w:t>
      </w:r>
      <w:r w:rsidRPr="00255157" w:rsidR="00FE2ED8">
        <w:rPr>
          <w:sz w:val="24"/>
          <w:szCs w:val="24"/>
          <w:lang w:bidi="hi-IN"/>
        </w:rPr>
        <w:t xml:space="preserve"> </w:t>
      </w:r>
      <w:r w:rsidRPr="00255157">
        <w:rPr>
          <w:sz w:val="24"/>
          <w:szCs w:val="24"/>
          <w:lang w:bidi="hi-IN"/>
        </w:rPr>
        <w:t xml:space="preserve">patients with suspected diabetic retinopathy using </w:t>
      </w:r>
      <w:r w:rsidRPr="00255157" w:rsidR="006137E5">
        <w:rPr>
          <w:sz w:val="24"/>
          <w:szCs w:val="24"/>
          <w:lang w:bidi="hi-IN"/>
        </w:rPr>
        <w:t>specialized</w:t>
      </w:r>
      <w:r w:rsidRPr="00255157" w:rsidR="00225FBD">
        <w:rPr>
          <w:sz w:val="24"/>
          <w:szCs w:val="24"/>
          <w:lang w:bidi="hi-IN"/>
        </w:rPr>
        <w:t xml:space="preserve"> </w:t>
      </w:r>
      <w:r w:rsidRPr="00255157">
        <w:rPr>
          <w:sz w:val="24"/>
          <w:szCs w:val="24"/>
          <w:lang w:bidi="hi-IN"/>
        </w:rPr>
        <w:t xml:space="preserve">retinal images and </w:t>
      </w:r>
      <w:r w:rsidRPr="00255157" w:rsidR="00225FBD">
        <w:rPr>
          <w:sz w:val="24"/>
          <w:szCs w:val="24"/>
          <w:lang w:bidi="hi-IN"/>
        </w:rPr>
        <w:t xml:space="preserve">classifying </w:t>
      </w:r>
      <w:r w:rsidRPr="00255157" w:rsidR="00052BED">
        <w:rPr>
          <w:sz w:val="24"/>
          <w:szCs w:val="24"/>
          <w:lang w:bidi="hi-IN"/>
        </w:rPr>
        <w:t>them using</w:t>
      </w:r>
      <w:r w:rsidRPr="00255157">
        <w:rPr>
          <w:sz w:val="24"/>
          <w:szCs w:val="24"/>
          <w:lang w:bidi="hi-IN"/>
        </w:rPr>
        <w:t xml:space="preserve"> </w:t>
      </w:r>
      <w:r w:rsidRPr="00255157" w:rsidR="00905819">
        <w:rPr>
          <w:sz w:val="24"/>
          <w:szCs w:val="24"/>
          <w:lang w:bidi="hi-IN"/>
        </w:rPr>
        <w:t>machine learning models</w:t>
      </w:r>
      <w:r w:rsidRPr="00255157" w:rsidR="00905819">
        <w:rPr>
          <w:sz w:val="24"/>
          <w:szCs w:val="24"/>
          <w:lang w:bidi="hi-IN"/>
        </w:rPr>
        <w:t xml:space="preserve"> named </w:t>
      </w:r>
      <w:r w:rsidRPr="00255157">
        <w:rPr>
          <w:sz w:val="24"/>
          <w:szCs w:val="24"/>
          <w:lang w:bidi="hi-IN"/>
        </w:rPr>
        <w:t>OPF</w:t>
      </w:r>
      <w:r w:rsidRPr="00255157" w:rsidR="00A703D7">
        <w:rPr>
          <w:sz w:val="24"/>
          <w:szCs w:val="24"/>
          <w:lang w:bidi="hi-IN"/>
        </w:rPr>
        <w:t xml:space="preserve"> a</w:t>
      </w:r>
      <w:r w:rsidRPr="00255157">
        <w:rPr>
          <w:sz w:val="24"/>
          <w:szCs w:val="24"/>
          <w:lang w:bidi="hi-IN"/>
        </w:rPr>
        <w:t xml:space="preserve">nd RBM. </w:t>
      </w:r>
      <w:del w:author="CHANDRASIRI H.V.B.L." w:date="2023-06-22T18:03:00Z" w:id="130">
        <w:r w:rsidRPr="00255157" w:rsidDel="002A488E">
          <w:rPr>
            <w:sz w:val="24"/>
            <w:szCs w:val="24"/>
            <w:lang w:bidi="hi-IN"/>
          </w:rPr>
          <w:delText>(</w:delText>
        </w:r>
      </w:del>
      <w:ins w:author="CHANDRASIRI H.V.B.L." w:date="2023-06-22T18:03:00Z" w:id="131">
        <w:r w:rsidR="002A488E">
          <w:rPr>
            <w:sz w:val="24"/>
            <w:szCs w:val="24"/>
            <w:lang w:bidi="hi-IN"/>
          </w:rPr>
          <w:t>[</w:t>
        </w:r>
      </w:ins>
      <w:r w:rsidRPr="00255157">
        <w:rPr>
          <w:sz w:val="24"/>
          <w:szCs w:val="24"/>
          <w:lang w:bidi="hi-IN"/>
        </w:rPr>
        <w:t>3</w:t>
      </w:r>
      <w:del w:author="CHANDRASIRI H.V.B.L." w:date="2023-06-22T18:03:00Z" w:id="132">
        <w:r w:rsidRPr="00255157" w:rsidDel="002A488E">
          <w:rPr>
            <w:sz w:val="24"/>
            <w:szCs w:val="24"/>
            <w:lang w:bidi="hi-IN"/>
          </w:rPr>
          <w:delText>)</w:delText>
        </w:r>
      </w:del>
      <w:ins w:author="CHANDRASIRI H.V.B.L." w:date="2023-06-22T18:03:00Z" w:id="133">
        <w:r w:rsidR="002A488E">
          <w:rPr>
            <w:sz w:val="24"/>
            <w:szCs w:val="24"/>
            <w:lang w:bidi="hi-IN"/>
          </w:rPr>
          <w:t>]</w:t>
        </w:r>
      </w:ins>
      <w:r w:rsidRPr="00255157">
        <w:rPr>
          <w:sz w:val="24"/>
          <w:szCs w:val="24"/>
          <w:lang w:bidi="hi-IN"/>
        </w:rPr>
        <w:t xml:space="preserve"> </w:t>
      </w:r>
      <w:r w:rsidRPr="00255157" w:rsidR="00A703D7">
        <w:rPr>
          <w:sz w:val="24"/>
          <w:szCs w:val="24"/>
          <w:lang w:bidi="hi-IN"/>
        </w:rPr>
        <w:t>T</w:t>
      </w:r>
      <w:r w:rsidRPr="00255157">
        <w:rPr>
          <w:sz w:val="24"/>
          <w:szCs w:val="24"/>
          <w:lang w:bidi="hi-IN"/>
        </w:rPr>
        <w:t>his study aim</w:t>
      </w:r>
      <w:r w:rsidRPr="00255157" w:rsidR="00A703D7">
        <w:rPr>
          <w:sz w:val="24"/>
          <w:szCs w:val="24"/>
          <w:lang w:bidi="hi-IN"/>
        </w:rPr>
        <w:t>ed</w:t>
      </w:r>
      <w:r w:rsidRPr="00255157">
        <w:rPr>
          <w:sz w:val="24"/>
          <w:szCs w:val="24"/>
          <w:lang w:bidi="hi-IN"/>
        </w:rPr>
        <w:t xml:space="preserve"> to compare the performance of two different image analysis</w:t>
      </w:r>
      <w:r w:rsidRPr="00255157" w:rsidR="00905819">
        <w:rPr>
          <w:sz w:val="24"/>
          <w:szCs w:val="24"/>
          <w:lang w:bidi="hi-IN"/>
        </w:rPr>
        <w:t xml:space="preserve"> </w:t>
      </w:r>
      <w:r w:rsidRPr="00255157" w:rsidR="00905819">
        <w:rPr>
          <w:sz w:val="24"/>
          <w:szCs w:val="24"/>
          <w:lang w:bidi="hi-IN"/>
        </w:rPr>
        <w:t>machine learning</w:t>
      </w:r>
      <w:r w:rsidRPr="00255157">
        <w:rPr>
          <w:sz w:val="24"/>
          <w:szCs w:val="24"/>
          <w:lang w:bidi="hi-IN"/>
        </w:rPr>
        <w:t xml:space="preserve"> models </w:t>
      </w:r>
      <w:r w:rsidRPr="00255157" w:rsidR="005B4D60">
        <w:rPr>
          <w:sz w:val="24"/>
          <w:szCs w:val="24"/>
          <w:lang w:bidi="hi-IN"/>
        </w:rPr>
        <w:t xml:space="preserve">in </w:t>
      </w:r>
      <w:r w:rsidRPr="00255157">
        <w:rPr>
          <w:sz w:val="24"/>
          <w:szCs w:val="24"/>
          <w:lang w:bidi="hi-IN"/>
        </w:rPr>
        <w:t xml:space="preserve">the automatic detection of DR. </w:t>
      </w:r>
      <w:del w:author="CHANDRASIRI H.V.B.L." w:date="2023-06-22T18:03:00Z" w:id="134">
        <w:r w:rsidRPr="00255157" w:rsidDel="002A488E">
          <w:rPr>
            <w:sz w:val="24"/>
            <w:szCs w:val="24"/>
            <w:lang w:bidi="hi-IN"/>
          </w:rPr>
          <w:delText>(</w:delText>
        </w:r>
      </w:del>
      <w:ins w:author="CHANDRASIRI H.V.B.L." w:date="2023-06-22T18:03:00Z" w:id="135">
        <w:r w:rsidR="002A488E">
          <w:rPr>
            <w:sz w:val="24"/>
            <w:szCs w:val="24"/>
            <w:lang w:bidi="hi-IN"/>
          </w:rPr>
          <w:t>[</w:t>
        </w:r>
      </w:ins>
      <w:r w:rsidRPr="00255157">
        <w:rPr>
          <w:sz w:val="24"/>
          <w:szCs w:val="24"/>
          <w:lang w:bidi="hi-IN"/>
        </w:rPr>
        <w:t>4</w:t>
      </w:r>
      <w:del w:author="CHANDRASIRI H.V.B.L." w:date="2023-06-22T18:03:00Z" w:id="136">
        <w:r w:rsidRPr="00255157" w:rsidDel="002A488E">
          <w:rPr>
            <w:sz w:val="24"/>
            <w:szCs w:val="24"/>
            <w:lang w:bidi="hi-IN"/>
          </w:rPr>
          <w:delText>)</w:delText>
        </w:r>
      </w:del>
      <w:ins w:author="CHANDRASIRI H.V.B.L." w:date="2023-06-22T18:03:00Z" w:id="137">
        <w:r w:rsidR="002A488E">
          <w:rPr>
            <w:sz w:val="24"/>
            <w:szCs w:val="24"/>
            <w:lang w:bidi="hi-IN"/>
          </w:rPr>
          <w:t>]</w:t>
        </w:r>
      </w:ins>
      <w:r w:rsidRPr="00255157">
        <w:rPr>
          <w:sz w:val="24"/>
          <w:szCs w:val="24"/>
          <w:lang w:bidi="hi-IN"/>
        </w:rPr>
        <w:t xml:space="preserve"> </w:t>
      </w:r>
      <w:r w:rsidRPr="00255157" w:rsidR="00B43D15">
        <w:rPr>
          <w:sz w:val="24"/>
          <w:szCs w:val="24"/>
          <w:lang w:bidi="hi-IN"/>
        </w:rPr>
        <w:t xml:space="preserve">The objective of this study is to assess the efficacy of two machine learning models, OPF and RBM, in </w:t>
      </w:r>
      <w:r w:rsidRPr="00255157" w:rsidR="00B62F94">
        <w:rPr>
          <w:sz w:val="24"/>
          <w:szCs w:val="24"/>
          <w:lang w:bidi="hi-IN"/>
        </w:rPr>
        <w:t xml:space="preserve">the identification of </w:t>
      </w:r>
      <w:r w:rsidRPr="00255157" w:rsidR="00B43D15">
        <w:rPr>
          <w:sz w:val="24"/>
          <w:szCs w:val="24"/>
          <w:lang w:bidi="hi-IN"/>
        </w:rPr>
        <w:t xml:space="preserve">diabetic retinopathy </w:t>
      </w:r>
      <w:r w:rsidRPr="00255157" w:rsidR="00B62F94">
        <w:rPr>
          <w:sz w:val="24"/>
          <w:szCs w:val="24"/>
          <w:lang w:bidi="hi-IN"/>
        </w:rPr>
        <w:t xml:space="preserve">using </w:t>
      </w:r>
      <w:r w:rsidRPr="00255157" w:rsidR="00B43D15">
        <w:rPr>
          <w:sz w:val="24"/>
          <w:szCs w:val="24"/>
          <w:lang w:bidi="hi-IN"/>
        </w:rPr>
        <w:t>retinal images.</w:t>
      </w:r>
      <w:r w:rsidRPr="00255157">
        <w:rPr>
          <w:sz w:val="24"/>
          <w:szCs w:val="24"/>
          <w:lang w:bidi="hi-IN"/>
        </w:rPr>
        <w:t xml:space="preserve"> </w:t>
      </w:r>
      <w:del w:author="CHANDRASIRI H.V.B.L." w:date="2023-06-22T18:03:00Z" w:id="138">
        <w:r w:rsidRPr="00255157" w:rsidDel="002A488E">
          <w:rPr>
            <w:sz w:val="24"/>
            <w:szCs w:val="24"/>
            <w:lang w:bidi="hi-IN"/>
          </w:rPr>
          <w:delText>(</w:delText>
        </w:r>
      </w:del>
      <w:ins w:author="CHANDRASIRI H.V.B.L." w:date="2023-06-22T18:03:00Z" w:id="139">
        <w:r w:rsidR="002A488E">
          <w:rPr>
            <w:sz w:val="24"/>
            <w:szCs w:val="24"/>
            <w:lang w:bidi="hi-IN"/>
          </w:rPr>
          <w:t>[</w:t>
        </w:r>
      </w:ins>
      <w:r w:rsidRPr="00255157">
        <w:rPr>
          <w:sz w:val="24"/>
          <w:szCs w:val="24"/>
          <w:lang w:bidi="hi-IN"/>
        </w:rPr>
        <w:t>5</w:t>
      </w:r>
      <w:del w:author="CHANDRASIRI H.V.B.L." w:date="2023-06-22T18:03:00Z" w:id="140">
        <w:r w:rsidRPr="00255157" w:rsidDel="002A488E">
          <w:rPr>
            <w:sz w:val="24"/>
            <w:szCs w:val="24"/>
            <w:lang w:bidi="hi-IN"/>
          </w:rPr>
          <w:delText>)</w:delText>
        </w:r>
      </w:del>
      <w:ins w:author="CHANDRASIRI H.V.B.L." w:date="2023-06-22T18:03:00Z" w:id="141">
        <w:r w:rsidR="002A488E">
          <w:rPr>
            <w:sz w:val="24"/>
            <w:szCs w:val="24"/>
            <w:lang w:bidi="hi-IN"/>
          </w:rPr>
          <w:t>]</w:t>
        </w:r>
      </w:ins>
      <w:r w:rsidRPr="00255157">
        <w:rPr>
          <w:sz w:val="24"/>
          <w:szCs w:val="24"/>
          <w:lang w:bidi="hi-IN"/>
        </w:rPr>
        <w:t xml:space="preserve"> This study is </w:t>
      </w:r>
      <w:r w:rsidRPr="00255157" w:rsidR="006537F4">
        <w:rPr>
          <w:sz w:val="24"/>
          <w:szCs w:val="24"/>
          <w:lang w:bidi="hi-IN"/>
        </w:rPr>
        <w:t xml:space="preserve">helpful </w:t>
      </w:r>
      <w:r w:rsidRPr="00255157">
        <w:rPr>
          <w:sz w:val="24"/>
          <w:szCs w:val="24"/>
          <w:lang w:bidi="hi-IN"/>
        </w:rPr>
        <w:t xml:space="preserve">for our research as it </w:t>
      </w:r>
      <w:r w:rsidRPr="00255157" w:rsidR="00B62F94">
        <w:rPr>
          <w:sz w:val="24"/>
          <w:szCs w:val="24"/>
          <w:lang w:bidi="hi-IN"/>
        </w:rPr>
        <w:t xml:space="preserve">uses </w:t>
      </w:r>
      <w:r w:rsidRPr="00255157">
        <w:rPr>
          <w:sz w:val="24"/>
          <w:szCs w:val="24"/>
          <w:lang w:bidi="hi-IN"/>
        </w:rPr>
        <w:t xml:space="preserve">two machine-learning models in </w:t>
      </w:r>
      <w:r w:rsidRPr="00255157" w:rsidR="004C2145">
        <w:rPr>
          <w:sz w:val="24"/>
          <w:szCs w:val="24"/>
          <w:lang w:bidi="hi-IN"/>
        </w:rPr>
        <w:t>identifying</w:t>
      </w:r>
      <w:r w:rsidRPr="00255157" w:rsidR="009E7563">
        <w:rPr>
          <w:sz w:val="24"/>
          <w:szCs w:val="24"/>
          <w:lang w:bidi="hi-IN"/>
        </w:rPr>
        <w:t xml:space="preserve"> </w:t>
      </w:r>
      <w:r w:rsidRPr="00255157">
        <w:rPr>
          <w:sz w:val="24"/>
          <w:szCs w:val="24"/>
          <w:lang w:bidi="hi-IN"/>
        </w:rPr>
        <w:t xml:space="preserve">diabetic retinopathy. </w:t>
      </w:r>
      <w:del w:author="CHANDRASIRI H.V.B.L." w:date="2023-06-22T18:03:00Z" w:id="142">
        <w:r w:rsidRPr="00255157" w:rsidDel="002A488E">
          <w:rPr>
            <w:sz w:val="24"/>
            <w:szCs w:val="24"/>
            <w:lang w:bidi="hi-IN"/>
          </w:rPr>
          <w:delText>(</w:delText>
        </w:r>
      </w:del>
      <w:ins w:author="CHANDRASIRI H.V.B.L." w:date="2023-06-22T18:03:00Z" w:id="143">
        <w:r w:rsidR="002A488E">
          <w:rPr>
            <w:sz w:val="24"/>
            <w:szCs w:val="24"/>
            <w:lang w:bidi="hi-IN"/>
          </w:rPr>
          <w:t>[</w:t>
        </w:r>
      </w:ins>
      <w:r w:rsidRPr="00255157">
        <w:rPr>
          <w:sz w:val="24"/>
          <w:szCs w:val="24"/>
          <w:lang w:bidi="hi-IN"/>
        </w:rPr>
        <w:t>6</w:t>
      </w:r>
      <w:del w:author="CHANDRASIRI H.V.B.L." w:date="2023-06-22T18:03:00Z" w:id="144">
        <w:r w:rsidRPr="00255157" w:rsidDel="002A488E">
          <w:rPr>
            <w:sz w:val="24"/>
            <w:szCs w:val="24"/>
            <w:lang w:bidi="hi-IN"/>
          </w:rPr>
          <w:delText>)</w:delText>
        </w:r>
      </w:del>
      <w:ins w:author="CHANDRASIRI H.V.B.L." w:date="2023-06-22T18:03:00Z" w:id="145">
        <w:r w:rsidR="002A488E">
          <w:rPr>
            <w:sz w:val="24"/>
            <w:szCs w:val="24"/>
            <w:lang w:bidi="hi-IN"/>
          </w:rPr>
          <w:t>]</w:t>
        </w:r>
      </w:ins>
      <w:r w:rsidRPr="00255157">
        <w:rPr>
          <w:sz w:val="24"/>
          <w:szCs w:val="24"/>
          <w:lang w:bidi="hi-IN"/>
        </w:rPr>
        <w:t xml:space="preserve"> Limitation include</w:t>
      </w:r>
      <w:r w:rsidRPr="00255157" w:rsidR="00D033CA">
        <w:rPr>
          <w:sz w:val="24"/>
          <w:szCs w:val="24"/>
          <w:lang w:bidi="hi-IN"/>
        </w:rPr>
        <w:t xml:space="preserve">s </w:t>
      </w:r>
      <w:r w:rsidRPr="00255157" w:rsidR="004C2145">
        <w:rPr>
          <w:sz w:val="24"/>
          <w:szCs w:val="24"/>
          <w:lang w:bidi="hi-IN"/>
        </w:rPr>
        <w:t>using</w:t>
      </w:r>
      <w:r w:rsidRPr="00255157">
        <w:rPr>
          <w:sz w:val="24"/>
          <w:szCs w:val="24"/>
          <w:lang w:bidi="hi-IN"/>
        </w:rPr>
        <w:t xml:space="preserve"> fewer retinographs </w:t>
      </w:r>
      <w:r w:rsidRPr="00255157" w:rsidR="00D033CA">
        <w:rPr>
          <w:sz w:val="24"/>
          <w:szCs w:val="24"/>
          <w:lang w:bidi="hi-IN"/>
        </w:rPr>
        <w:t xml:space="preserve">in the analysis </w:t>
      </w:r>
      <w:r w:rsidRPr="00255157">
        <w:rPr>
          <w:sz w:val="24"/>
          <w:szCs w:val="24"/>
          <w:lang w:bidi="hi-IN"/>
        </w:rPr>
        <w:t xml:space="preserve">than planned and </w:t>
      </w:r>
      <w:r w:rsidRPr="00255157" w:rsidR="00F7474A">
        <w:rPr>
          <w:sz w:val="24"/>
          <w:szCs w:val="24"/>
          <w:lang w:bidi="hi-IN"/>
        </w:rPr>
        <w:t>unbalanced data</w:t>
      </w:r>
      <w:r w:rsidRPr="00255157" w:rsidR="00B62F94">
        <w:rPr>
          <w:sz w:val="24"/>
          <w:szCs w:val="24"/>
          <w:lang w:bidi="hi-IN"/>
        </w:rPr>
        <w:t xml:space="preserve"> used in the study</w:t>
      </w:r>
      <w:r w:rsidRPr="00255157">
        <w:rPr>
          <w:sz w:val="24"/>
          <w:szCs w:val="24"/>
          <w:lang w:bidi="hi-IN"/>
        </w:rPr>
        <w:t xml:space="preserve">. </w:t>
      </w:r>
      <w:del w:author="CHANDRASIRI H.V.B.L." w:date="2023-06-22T18:03:00Z" w:id="146">
        <w:r w:rsidRPr="00255157" w:rsidDel="002A488E">
          <w:rPr>
            <w:sz w:val="24"/>
            <w:szCs w:val="24"/>
            <w:lang w:bidi="hi-IN"/>
          </w:rPr>
          <w:delText>(</w:delText>
        </w:r>
      </w:del>
      <w:ins w:author="CHANDRASIRI H.V.B.L." w:date="2023-06-22T18:03:00Z" w:id="147">
        <w:r w:rsidR="002A488E">
          <w:rPr>
            <w:sz w:val="24"/>
            <w:szCs w:val="24"/>
            <w:lang w:bidi="hi-IN"/>
          </w:rPr>
          <w:t>[</w:t>
        </w:r>
      </w:ins>
      <w:r w:rsidRPr="00255157">
        <w:rPr>
          <w:sz w:val="24"/>
          <w:szCs w:val="24"/>
          <w:lang w:bidi="hi-IN"/>
        </w:rPr>
        <w:t>7</w:t>
      </w:r>
      <w:del w:author="CHANDRASIRI H.V.B.L." w:date="2023-06-22T18:03:00Z" w:id="148">
        <w:r w:rsidRPr="00255157" w:rsidDel="002A488E">
          <w:rPr>
            <w:sz w:val="24"/>
            <w:szCs w:val="24"/>
            <w:lang w:bidi="hi-IN"/>
          </w:rPr>
          <w:delText>)</w:delText>
        </w:r>
      </w:del>
      <w:ins w:author="CHANDRASIRI H.V.B.L." w:date="2023-06-22T18:03:00Z" w:id="149">
        <w:r w:rsidR="002A488E">
          <w:rPr>
            <w:sz w:val="24"/>
            <w:szCs w:val="24"/>
            <w:lang w:bidi="hi-IN"/>
          </w:rPr>
          <w:t>]</w:t>
        </w:r>
      </w:ins>
      <w:r w:rsidRPr="00255157">
        <w:rPr>
          <w:sz w:val="24"/>
          <w:szCs w:val="24"/>
          <w:lang w:bidi="hi-IN"/>
        </w:rPr>
        <w:t xml:space="preserve"> The study </w:t>
      </w:r>
      <w:r w:rsidRPr="00255157" w:rsidR="00380255">
        <w:rPr>
          <w:sz w:val="24"/>
          <w:szCs w:val="24"/>
          <w:lang w:bidi="hi-IN"/>
        </w:rPr>
        <w:t xml:space="preserve">concluded </w:t>
      </w:r>
      <w:r w:rsidRPr="00255157">
        <w:rPr>
          <w:sz w:val="24"/>
          <w:szCs w:val="24"/>
          <w:lang w:bidi="hi-IN"/>
        </w:rPr>
        <w:t xml:space="preserve">that the RBM-1000 model performed best in terms of diagnostic accuracy </w:t>
      </w:r>
      <w:del w:author="CHANDRASIRI H.V.B.L." w:date="2023-06-22T18:03:00Z" w:id="150">
        <w:r w:rsidRPr="00255157" w:rsidDel="002A488E">
          <w:rPr>
            <w:sz w:val="24"/>
            <w:szCs w:val="24"/>
            <w:lang w:bidi="hi-IN"/>
          </w:rPr>
          <w:delText>(</w:delText>
        </w:r>
      </w:del>
      <w:ins w:author="CHANDRASIRI H.V.B.L." w:date="2023-06-22T18:03:00Z" w:id="151">
        <w:r w:rsidR="002A488E">
          <w:rPr>
            <w:sz w:val="24"/>
            <w:szCs w:val="24"/>
            <w:lang w:bidi="hi-IN"/>
          </w:rPr>
          <w:t>[</w:t>
        </w:r>
      </w:ins>
      <w:r w:rsidRPr="00255157">
        <w:rPr>
          <w:sz w:val="24"/>
          <w:szCs w:val="24"/>
          <w:lang w:bidi="hi-IN"/>
        </w:rPr>
        <w:t>89.47 ± 2.64</w:t>
      </w:r>
      <w:del w:author="CHANDRASIRI H.V.B.L." w:date="2023-06-22T18:03:00Z" w:id="152">
        <w:r w:rsidRPr="00255157" w:rsidDel="002A488E">
          <w:rPr>
            <w:sz w:val="24"/>
            <w:szCs w:val="24"/>
            <w:lang w:bidi="hi-IN"/>
          </w:rPr>
          <w:delText>)</w:delText>
        </w:r>
      </w:del>
      <w:ins w:author="CHANDRASIRI H.V.B.L." w:date="2023-06-22T18:03:00Z" w:id="153">
        <w:r w:rsidR="002A488E">
          <w:rPr>
            <w:sz w:val="24"/>
            <w:szCs w:val="24"/>
            <w:lang w:bidi="hi-IN"/>
          </w:rPr>
          <w:t>]</w:t>
        </w:r>
      </w:ins>
      <w:r w:rsidRPr="00255157">
        <w:rPr>
          <w:sz w:val="24"/>
          <w:szCs w:val="24"/>
          <w:lang w:bidi="hi-IN"/>
        </w:rPr>
        <w:t xml:space="preserve"> and that </w:t>
      </w:r>
      <w:r w:rsidRPr="00255157" w:rsidR="004C2145">
        <w:rPr>
          <w:sz w:val="24"/>
          <w:szCs w:val="24"/>
          <w:lang w:bidi="hi-IN"/>
        </w:rPr>
        <w:t>automatic disease detection model could be used</w:t>
      </w:r>
      <w:r w:rsidRPr="00255157">
        <w:rPr>
          <w:sz w:val="24"/>
          <w:szCs w:val="24"/>
          <w:lang w:bidi="hi-IN"/>
        </w:rPr>
        <w:t xml:space="preserve"> in </w:t>
      </w:r>
      <w:r w:rsidRPr="00255157" w:rsidR="00380255">
        <w:rPr>
          <w:sz w:val="24"/>
          <w:szCs w:val="24"/>
          <w:lang w:bidi="hi-IN"/>
        </w:rPr>
        <w:t>practice</w:t>
      </w:r>
      <w:r w:rsidRPr="00255157">
        <w:rPr>
          <w:sz w:val="24"/>
          <w:szCs w:val="24"/>
          <w:lang w:bidi="hi-IN"/>
        </w:rPr>
        <w:t xml:space="preserve">. </w:t>
      </w:r>
      <w:del w:author="CHANDRASIRI H.V.B.L." w:date="2023-06-22T18:03:00Z" w:id="154">
        <w:r w:rsidRPr="00255157" w:rsidDel="002A488E">
          <w:rPr>
            <w:sz w:val="24"/>
            <w:szCs w:val="24"/>
            <w:lang w:bidi="hi-IN"/>
          </w:rPr>
          <w:delText>(</w:delText>
        </w:r>
      </w:del>
      <w:ins w:author="CHANDRASIRI H.V.B.L." w:date="2023-06-22T18:03:00Z" w:id="155">
        <w:r w:rsidR="002A488E">
          <w:rPr>
            <w:sz w:val="24"/>
            <w:szCs w:val="24"/>
            <w:lang w:bidi="hi-IN"/>
          </w:rPr>
          <w:t>[</w:t>
        </w:r>
      </w:ins>
      <w:r w:rsidRPr="00255157">
        <w:rPr>
          <w:sz w:val="24"/>
          <w:szCs w:val="24"/>
          <w:lang w:bidi="hi-IN"/>
        </w:rPr>
        <w:t>8</w:t>
      </w:r>
      <w:del w:author="CHANDRASIRI H.V.B.L." w:date="2023-06-22T18:03:00Z" w:id="156">
        <w:r w:rsidRPr="00255157" w:rsidDel="002A488E">
          <w:rPr>
            <w:sz w:val="24"/>
            <w:szCs w:val="24"/>
            <w:lang w:bidi="hi-IN"/>
          </w:rPr>
          <w:delText>)</w:delText>
        </w:r>
      </w:del>
      <w:ins w:author="CHANDRASIRI H.V.B.L." w:date="2023-06-22T18:03:00Z" w:id="157">
        <w:r w:rsidR="002A488E">
          <w:rPr>
            <w:sz w:val="24"/>
            <w:szCs w:val="24"/>
            <w:lang w:bidi="hi-IN"/>
          </w:rPr>
          <w:t>]</w:t>
        </w:r>
      </w:ins>
      <w:r w:rsidRPr="00255157">
        <w:rPr>
          <w:sz w:val="24"/>
          <w:szCs w:val="24"/>
          <w:lang w:bidi="hi-IN"/>
        </w:rPr>
        <w:t xml:space="preserve"> </w:t>
      </w:r>
      <w:r w:rsidRPr="00255157" w:rsidR="008D2976">
        <w:rPr>
          <w:sz w:val="24"/>
          <w:szCs w:val="24"/>
          <w:lang w:bidi="hi-IN"/>
        </w:rPr>
        <w:t>As t</w:t>
      </w:r>
      <w:r w:rsidRPr="00255157">
        <w:rPr>
          <w:sz w:val="24"/>
          <w:szCs w:val="24"/>
          <w:lang w:bidi="hi-IN"/>
        </w:rPr>
        <w:t xml:space="preserve">his work </w:t>
      </w:r>
      <w:r w:rsidRPr="00255157" w:rsidR="00C24F15">
        <w:rPr>
          <w:sz w:val="24"/>
          <w:szCs w:val="24"/>
          <w:lang w:bidi="hi-IN"/>
        </w:rPr>
        <w:t>also compares</w:t>
      </w:r>
      <w:r w:rsidRPr="00255157">
        <w:rPr>
          <w:sz w:val="24"/>
          <w:szCs w:val="24"/>
          <w:lang w:bidi="hi-IN"/>
        </w:rPr>
        <w:t xml:space="preserve"> performance </w:t>
      </w:r>
      <w:r w:rsidRPr="00255157" w:rsidR="00C24F15">
        <w:rPr>
          <w:sz w:val="24"/>
          <w:szCs w:val="24"/>
          <w:lang w:bidi="hi-IN"/>
        </w:rPr>
        <w:t>between</w:t>
      </w:r>
      <w:r w:rsidRPr="00255157">
        <w:rPr>
          <w:sz w:val="24"/>
          <w:szCs w:val="24"/>
          <w:lang w:bidi="hi-IN"/>
        </w:rPr>
        <w:t xml:space="preserve"> different molecular data in </w:t>
      </w:r>
      <w:r w:rsidRPr="00255157" w:rsidR="00EF2593">
        <w:rPr>
          <w:sz w:val="24"/>
          <w:szCs w:val="24"/>
          <w:lang w:bidi="hi-IN"/>
        </w:rPr>
        <w:t>identifying</w:t>
      </w:r>
      <w:r w:rsidRPr="00255157">
        <w:rPr>
          <w:sz w:val="24"/>
          <w:szCs w:val="24"/>
          <w:lang w:bidi="hi-IN"/>
        </w:rPr>
        <w:t xml:space="preserve"> DR </w:t>
      </w:r>
      <w:r w:rsidRPr="00255157" w:rsidR="006537F4">
        <w:rPr>
          <w:sz w:val="24"/>
          <w:szCs w:val="24"/>
          <w:lang w:bidi="hi-IN"/>
        </w:rPr>
        <w:t>using two</w:t>
      </w:r>
      <w:r w:rsidRPr="00255157" w:rsidR="001748C5">
        <w:rPr>
          <w:sz w:val="24"/>
          <w:szCs w:val="24"/>
          <w:lang w:bidi="hi-IN"/>
        </w:rPr>
        <w:t xml:space="preserve"> </w:t>
      </w:r>
      <w:r w:rsidRPr="00255157">
        <w:rPr>
          <w:sz w:val="24"/>
          <w:szCs w:val="24"/>
          <w:lang w:bidi="hi-IN"/>
        </w:rPr>
        <w:t>machine learning models</w:t>
      </w:r>
      <w:r w:rsidRPr="00255157" w:rsidR="008D2976">
        <w:rPr>
          <w:sz w:val="24"/>
          <w:szCs w:val="24"/>
          <w:lang w:bidi="hi-IN"/>
        </w:rPr>
        <w:t>, it is similar to us</w:t>
      </w:r>
      <w:r w:rsidRPr="00255157">
        <w:rPr>
          <w:sz w:val="24"/>
          <w:szCs w:val="24"/>
          <w:lang w:bidi="hi-IN"/>
        </w:rPr>
        <w:t>.</w:t>
      </w:r>
    </w:p>
    <w:p w:rsidRPr="00255157" w:rsidR="00C5543B" w:rsidP="00AA4849" w:rsidRDefault="00C5543B" w14:paraId="1D3CC0D1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124225" w:rsidP="00AA4849" w:rsidRDefault="00124225" w14:paraId="45DACB25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124225" w:rsidP="00AA4849" w:rsidRDefault="00124225" w14:paraId="02A041FF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C5543B" w:rsidP="00AA4849" w:rsidRDefault="00C5543B" w14:paraId="1D96DCCB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C5543B" w:rsidP="00AA4849" w:rsidRDefault="00C5543B" w14:paraId="238E14F9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C5543B" w:rsidP="00AA4849" w:rsidRDefault="00C5543B" w14:paraId="249B07F0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C5543B" w:rsidP="00AA4849" w:rsidRDefault="00C5543B" w14:paraId="2212D3FD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C5543B" w:rsidP="00AA4849" w:rsidRDefault="00C5543B" w14:paraId="174C4E3F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C5543B" w:rsidP="00AA4849" w:rsidRDefault="00C5543B" w14:paraId="0F9DE0B5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C5543B" w:rsidP="00AA4849" w:rsidRDefault="00C5543B" w14:paraId="5592B4D1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C5543B" w:rsidP="00AA4849" w:rsidRDefault="00C5543B" w14:paraId="55856E89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C5543B" w:rsidP="00AA4849" w:rsidRDefault="00C5543B" w14:paraId="262ABBC2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C5543B" w:rsidP="00AA4849" w:rsidRDefault="00C5543B" w14:paraId="376B2CF7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C5543B" w:rsidP="00AA4849" w:rsidRDefault="00C5543B" w14:paraId="594DCC1B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C5543B" w:rsidP="00AA4849" w:rsidRDefault="00C5543B" w14:paraId="37A6E48F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C5543B" w:rsidP="00AA4849" w:rsidRDefault="00C5543B" w14:paraId="101BB65A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C5543B" w:rsidP="00AA4849" w:rsidRDefault="00C5543B" w14:paraId="3ED91CFF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C5543B" w:rsidP="00AA4849" w:rsidRDefault="00C5543B" w14:paraId="185418CE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C5543B" w:rsidP="00AA4849" w:rsidRDefault="00C5543B" w14:paraId="0985AEAB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C5543B" w:rsidP="00AA4849" w:rsidRDefault="00C5543B" w14:paraId="4B9E064F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C5543B" w:rsidP="00C5543B" w:rsidRDefault="00C5543B" w14:paraId="77839C09" w14:textId="6C296D68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C5543B" w:rsidP="00C5543B" w:rsidRDefault="00C5543B" w14:paraId="0F060B65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C5543B" w:rsidP="00C5543B" w:rsidRDefault="00C5543B" w14:paraId="75EFDA8F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C5543B" w:rsidP="00C5543B" w:rsidRDefault="00C5543B" w14:paraId="0DA09AFC" w14:textId="4D64B660">
      <w:pPr>
        <w:tabs>
          <w:tab w:val="left" w:pos="465"/>
          <w:tab w:val="left" w:pos="845"/>
        </w:tabs>
        <w:spacing w:before="90"/>
        <w:ind w:right="120"/>
        <w:rPr>
          <w:sz w:val="24"/>
          <w:szCs w:val="24"/>
        </w:rPr>
      </w:pPr>
    </w:p>
    <w:p w:rsidRPr="00255157" w:rsidR="001254DC" w:rsidP="00C5543B" w:rsidRDefault="001254DC" w14:paraId="49F6F509" w14:textId="2C9A0B35">
      <w:pPr>
        <w:tabs>
          <w:tab w:val="left" w:pos="465"/>
          <w:tab w:val="left" w:pos="845"/>
        </w:tabs>
        <w:spacing w:before="90"/>
        <w:ind w:right="120"/>
        <w:rPr>
          <w:sz w:val="24"/>
          <w:szCs w:val="24"/>
        </w:rPr>
      </w:pPr>
    </w:p>
    <w:p w:rsidRPr="00255157" w:rsidR="00C5543B" w:rsidP="00C5543B" w:rsidRDefault="0092400F" w14:paraId="656672E9" w14:textId="63B8F3EE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  <w:r w:rsidRPr="00255157">
        <w:rPr>
          <w:noProof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2F1A1736" wp14:editId="4010FE98">
                <wp:simplePos x="0" y="0"/>
                <wp:positionH relativeFrom="margin">
                  <wp:align>left</wp:align>
                </wp:positionH>
                <wp:positionV relativeFrom="margin">
                  <wp:posOffset>5946</wp:posOffset>
                </wp:positionV>
                <wp:extent cx="1645920" cy="1074420"/>
                <wp:effectExtent l="0" t="0" r="11430" b="11430"/>
                <wp:wrapNone/>
                <wp:docPr id="800697865" name="Text Box 8006978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074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543B" w:rsidP="00C5543B" w:rsidRDefault="00C5543B" w14:paraId="4B110A84" w14:textId="7CD15BF5">
                            <w:pPr>
                              <w:spacing w:before="1"/>
                              <w:ind w:left="20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u w:val="thick"/>
                              </w:rPr>
                              <w:t xml:space="preserve">ARTICLE </w:t>
                            </w:r>
                            <w:r w:rsidR="00E62DAE">
                              <w:rPr>
                                <w:b/>
                                <w:sz w:val="40"/>
                                <w:u w:val="thick"/>
                              </w:rPr>
                              <w:t>4</w:t>
                            </w:r>
                          </w:p>
                          <w:p w:rsidRPr="0008284F" w:rsidR="00C5543B" w:rsidP="00C5543B" w:rsidRDefault="00C5543B" w14:paraId="67CD45D0" w14:textId="3236238C">
                            <w:pPr>
                              <w:spacing w:before="275" w:line="242" w:lineRule="auto"/>
                              <w:ind w:left="20" w:right="239"/>
                              <w:rPr>
                                <w:b/>
                                <w:spacing w:val="-57"/>
                                <w:sz w:val="24"/>
                              </w:rPr>
                            </w:pPr>
                            <w:r w:rsidRPr="0008284F">
                              <w:rPr>
                                <w:b/>
                                <w:sz w:val="24"/>
                                <w:u w:val="thick"/>
                              </w:rPr>
                              <w:t>2019/E/023</w:t>
                            </w:r>
                          </w:p>
                          <w:p w:rsidRPr="002456B9" w:rsidR="00C5543B" w:rsidP="00C5543B" w:rsidRDefault="00C5543B" w14:paraId="48FC30ED" w14:textId="3E32A7E7">
                            <w:pPr>
                              <w:spacing w:line="271" w:lineRule="exact"/>
                              <w:ind w:left="20"/>
                              <w:rPr>
                                <w:b/>
                                <w:spacing w:val="-3"/>
                                <w:sz w:val="24"/>
                                <w:u w:val="thick"/>
                              </w:rPr>
                            </w:pPr>
                            <w:del w:author="CHANDRASIRI H.V.B.L." w:date="2023-06-22T18:11:00Z" w:id="158">
                              <w:r w:rsidDel="00A21FE9">
                                <w:rPr>
                                  <w:b/>
                                  <w:sz w:val="24"/>
                                  <w:u w:val="thick"/>
                                </w:rPr>
                                <w:delText>Week</w:delText>
                              </w:r>
                            </w:del>
                            <w:ins w:author="CHANDRASIRI H.V.B.L." w:date="2023-06-22T18:12:00Z" w:id="159">
                              <w:r w:rsidR="00A21FE9">
                                <w:rPr>
                                  <w:b/>
                                  <w:sz w:val="24"/>
                                  <w:u w:val="thick"/>
                                </w:rPr>
                                <w:t>Week</w:t>
                              </w:r>
                            </w:ins>
                            <w:r>
                              <w:rPr>
                                <w:b/>
                                <w:spacing w:val="-3"/>
                                <w:sz w:val="24"/>
                                <w:u w:val="thick"/>
                              </w:rPr>
                              <w:t xml:space="preserve"> </w:t>
                            </w:r>
                            <w:r w:rsidR="00E62DAE">
                              <w:rPr>
                                <w:b/>
                                <w:spacing w:val="-3"/>
                                <w:sz w:val="24"/>
                                <w:u w:val="thick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0697865" style="position:absolute;margin-left:0;margin-top:.45pt;width:129.6pt;height:84.6pt;z-index:-251658237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" w14:anchorId="2F1A1736">
                <v:textbox inset="0,0,0,0">
                  <w:txbxContent>
                    <w:p w:rsidR="00C5543B" w:rsidP="00C5543B" w:rsidRDefault="00C5543B" w14:paraId="4B110A84" w14:textId="7CD15BF5">
                      <w:pPr>
                        <w:spacing w:before="1"/>
                        <w:ind w:left="20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  <w:u w:val="thick"/>
                        </w:rPr>
                        <w:t xml:space="preserve">ARTICLE </w:t>
                      </w:r>
                      <w:r w:rsidR="00E62DAE">
                        <w:rPr>
                          <w:b/>
                          <w:sz w:val="40"/>
                          <w:u w:val="thick"/>
                        </w:rPr>
                        <w:t>4</w:t>
                      </w:r>
                    </w:p>
                    <w:p w:rsidRPr="0008284F" w:rsidR="00C5543B" w:rsidP="00C5543B" w:rsidRDefault="00C5543B" w14:paraId="67CD45D0" w14:textId="3236238C">
                      <w:pPr>
                        <w:spacing w:before="275" w:line="242" w:lineRule="auto"/>
                        <w:ind w:left="20" w:right="239"/>
                        <w:rPr>
                          <w:b/>
                          <w:spacing w:val="-57"/>
                          <w:sz w:val="24"/>
                        </w:rPr>
                      </w:pPr>
                      <w:r w:rsidRPr="0008284F">
                        <w:rPr>
                          <w:b/>
                          <w:sz w:val="24"/>
                          <w:u w:val="thick"/>
                        </w:rPr>
                        <w:t>2019/E/023</w:t>
                      </w:r>
                    </w:p>
                    <w:p w:rsidRPr="002456B9" w:rsidR="00C5543B" w:rsidP="00C5543B" w:rsidRDefault="00C5543B" w14:paraId="48FC30ED" w14:textId="3E32A7E7">
                      <w:pPr>
                        <w:spacing w:line="271" w:lineRule="exact"/>
                        <w:ind w:left="20"/>
                        <w:rPr>
                          <w:b/>
                          <w:spacing w:val="-3"/>
                          <w:sz w:val="24"/>
                          <w:u w:val="thick"/>
                        </w:rPr>
                      </w:pPr>
                      <w:del w:author="CHANDRASIRI H.V.B.L." w:date="2023-06-22T18:11:00Z" w:id="160">
                        <w:r w:rsidDel="00A21FE9">
                          <w:rPr>
                            <w:b/>
                            <w:sz w:val="24"/>
                            <w:u w:val="thick"/>
                          </w:rPr>
                          <w:delText>Week</w:delText>
                        </w:r>
                      </w:del>
                      <w:ins w:author="CHANDRASIRI H.V.B.L." w:date="2023-06-22T18:12:00Z" w:id="161">
                        <w:r w:rsidR="00A21FE9">
                          <w:rPr>
                            <w:b/>
                            <w:sz w:val="24"/>
                            <w:u w:val="thick"/>
                          </w:rPr>
                          <w:t>Week</w:t>
                        </w:r>
                      </w:ins>
                      <w:r>
                        <w:rPr>
                          <w:b/>
                          <w:spacing w:val="-3"/>
                          <w:sz w:val="24"/>
                          <w:u w:val="thick"/>
                        </w:rPr>
                        <w:t xml:space="preserve"> </w:t>
                      </w:r>
                      <w:r w:rsidR="00E62DAE">
                        <w:rPr>
                          <w:b/>
                          <w:spacing w:val="-3"/>
                          <w:sz w:val="24"/>
                          <w:u w:val="thick"/>
                        </w:rPr>
                        <w:t>4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Pr="00255157" w:rsidR="00E62DAE" w:rsidP="00E62DAE" w:rsidRDefault="00E62DAE" w14:paraId="66AD0858" w14:textId="2547338D">
      <w:pPr>
        <w:pStyle w:val="NormalWeb"/>
        <w:jc w:val="both"/>
      </w:pPr>
      <w:del w:author="CHANDRASIRI H.V.B.L." w:date="2023-06-22T18:03:00Z" w:id="162">
        <w:r w:rsidRPr="00255157" w:rsidDel="002A488E">
          <w:delText>(</w:delText>
        </w:r>
      </w:del>
      <w:ins w:author="CHANDRASIRI H.V.B.L." w:date="2023-06-22T18:03:00Z" w:id="163">
        <w:r w:rsidR="002A488E">
          <w:t>[</w:t>
        </w:r>
      </w:ins>
      <w:r w:rsidRPr="00255157">
        <w:t>1</w:t>
      </w:r>
      <w:del w:author="CHANDRASIRI H.V.B.L." w:date="2023-06-22T18:03:00Z" w:id="164">
        <w:r w:rsidRPr="00255157" w:rsidDel="002A488E">
          <w:delText>)</w:delText>
        </w:r>
      </w:del>
      <w:ins w:author="CHANDRASIRI H.V.B.L." w:date="2023-06-22T18:03:00Z" w:id="165">
        <w:r w:rsidR="002A488E">
          <w:t>]</w:t>
        </w:r>
      </w:ins>
      <w:r w:rsidRPr="00255157">
        <w:t xml:space="preserve"> G. L. D’Adamo, J. T. Widdop, and E. M. Giles, “The future is now? clinical and translational aspects of ‘OMICS’ technologies,” </w:t>
      </w:r>
      <w:r w:rsidRPr="00255157">
        <w:rPr>
          <w:i/>
          <w:iCs/>
        </w:rPr>
        <w:t>Immunology &amp; Cell Biology</w:t>
      </w:r>
      <w:r w:rsidRPr="00255157">
        <w:t>, vol. 99, no. 2, pp. 168–176, 2020.</w:t>
      </w:r>
    </w:p>
    <w:p w:rsidRPr="00255157" w:rsidR="00E62DAE" w:rsidP="00E62DAE" w:rsidRDefault="00E62DAE" w14:paraId="17260511" w14:textId="6159CF2A">
      <w:pPr>
        <w:pStyle w:val="NormalWeb"/>
        <w:jc w:val="both"/>
      </w:pPr>
      <w:del w:author="CHANDRASIRI H.V.B.L." w:date="2023-06-22T18:03:00Z" w:id="166">
        <w:r w:rsidRPr="00255157" w:rsidDel="002A488E">
          <w:delText>(</w:delText>
        </w:r>
      </w:del>
      <w:ins w:author="CHANDRASIRI H.V.B.L." w:date="2023-06-22T18:03:00Z" w:id="167">
        <w:r w:rsidR="002A488E">
          <w:t>[</w:t>
        </w:r>
      </w:ins>
      <w:r w:rsidRPr="00255157">
        <w:t>2</w:t>
      </w:r>
      <w:del w:author="CHANDRASIRI H.V.B.L." w:date="2023-06-22T18:03:00Z" w:id="168">
        <w:r w:rsidRPr="00255157" w:rsidDel="002A488E">
          <w:delText>)</w:delText>
        </w:r>
      </w:del>
      <w:ins w:author="CHANDRASIRI H.V.B.L." w:date="2023-06-22T18:03:00Z" w:id="169">
        <w:r w:rsidR="002A488E">
          <w:t>]</w:t>
        </w:r>
      </w:ins>
      <w:r w:rsidRPr="00255157">
        <w:t xml:space="preserve"> This review </w:t>
      </w:r>
      <w:r w:rsidRPr="00255157" w:rsidR="00B342EE">
        <w:t xml:space="preserve">discussed </w:t>
      </w:r>
      <w:r w:rsidRPr="00255157">
        <w:t>the</w:t>
      </w:r>
      <w:r w:rsidRPr="00255157" w:rsidR="00B342EE">
        <w:t xml:space="preserve"> possibilities </w:t>
      </w:r>
      <w:r w:rsidRPr="00255157" w:rsidR="006537F4">
        <w:t xml:space="preserve">of </w:t>
      </w:r>
      <w:r w:rsidRPr="00255157" w:rsidR="00B342EE">
        <w:t>integrating</w:t>
      </w:r>
      <w:r w:rsidRPr="00255157">
        <w:t xml:space="preserve"> “omics” technologies </w:t>
      </w:r>
      <w:r w:rsidRPr="00255157" w:rsidR="00B342EE">
        <w:t xml:space="preserve">with </w:t>
      </w:r>
      <w:r w:rsidRPr="00255157">
        <w:t xml:space="preserve">clinical practice and the potential for precision </w:t>
      </w:r>
      <w:r w:rsidRPr="00255157" w:rsidR="00D6308C">
        <w:t>This review examined the possibility of integrating "omics" technologies with clinical practice and highlighted the potential of precision medicine in the context of a variety of diseases.</w:t>
      </w:r>
      <w:r w:rsidRPr="00255157">
        <w:t xml:space="preserve"> </w:t>
      </w:r>
      <w:del w:author="CHANDRASIRI H.V.B.L." w:date="2023-06-22T18:03:00Z" w:id="170">
        <w:r w:rsidRPr="00255157" w:rsidDel="002A488E">
          <w:delText>(</w:delText>
        </w:r>
      </w:del>
      <w:ins w:author="CHANDRASIRI H.V.B.L." w:date="2023-06-22T18:03:00Z" w:id="171">
        <w:r w:rsidR="002A488E">
          <w:t>[</w:t>
        </w:r>
      </w:ins>
      <w:r w:rsidRPr="00255157">
        <w:t>3</w:t>
      </w:r>
      <w:del w:author="CHANDRASIRI H.V.B.L." w:date="2023-06-22T18:03:00Z" w:id="172">
        <w:r w:rsidRPr="00255157" w:rsidDel="002A488E">
          <w:delText>)</w:delText>
        </w:r>
      </w:del>
      <w:ins w:author="CHANDRASIRI H.V.B.L." w:date="2023-06-22T18:03:00Z" w:id="173">
        <w:r w:rsidR="002A488E">
          <w:t>]</w:t>
        </w:r>
      </w:ins>
      <w:r w:rsidRPr="00255157">
        <w:t xml:space="preserve"> This review </w:t>
      </w:r>
      <w:r w:rsidRPr="00255157" w:rsidR="001522ED">
        <w:t xml:space="preserve">explored </w:t>
      </w:r>
      <w:r w:rsidRPr="00255157">
        <w:t xml:space="preserve">the areas of clinical medicine where omics and big data are already shaping clinical management or </w:t>
      </w:r>
      <w:r w:rsidRPr="00255157" w:rsidR="005B7949">
        <w:t xml:space="preserve">are </w:t>
      </w:r>
      <w:r w:rsidRPr="00255157">
        <w:t xml:space="preserve">on the cusp of doing so. </w:t>
      </w:r>
      <w:del w:author="CHANDRASIRI H.V.B.L." w:date="2023-06-22T18:03:00Z" w:id="174">
        <w:r w:rsidRPr="00255157" w:rsidDel="002A488E">
          <w:delText>(</w:delText>
        </w:r>
      </w:del>
      <w:ins w:author="CHANDRASIRI H.V.B.L." w:date="2023-06-22T18:03:00Z" w:id="175">
        <w:r w:rsidR="002A488E">
          <w:t>[</w:t>
        </w:r>
      </w:ins>
      <w:r w:rsidRPr="00255157">
        <w:t>4</w:t>
      </w:r>
      <w:del w:author="CHANDRASIRI H.V.B.L." w:date="2023-06-22T18:03:00Z" w:id="176">
        <w:r w:rsidRPr="00255157" w:rsidDel="002A488E">
          <w:delText>)</w:delText>
        </w:r>
      </w:del>
      <w:ins w:author="CHANDRASIRI H.V.B.L." w:date="2023-06-22T18:03:00Z" w:id="177">
        <w:r w:rsidR="002A488E">
          <w:t>]</w:t>
        </w:r>
      </w:ins>
      <w:r w:rsidRPr="00255157">
        <w:t xml:space="preserve"> The review </w:t>
      </w:r>
      <w:r w:rsidRPr="00255157" w:rsidR="00E5385E">
        <w:t xml:space="preserve">covered </w:t>
      </w:r>
      <w:r w:rsidRPr="00255157">
        <w:t xml:space="preserve">omics in oncology, complex diseases, microbiome research and the challenges ahead for clinicians and researchers. </w:t>
      </w:r>
      <w:del w:author="CHANDRASIRI H.V.B.L." w:date="2023-06-22T18:03:00Z" w:id="178">
        <w:r w:rsidRPr="00255157" w:rsidDel="002A488E">
          <w:delText>(</w:delText>
        </w:r>
      </w:del>
      <w:ins w:author="CHANDRASIRI H.V.B.L." w:date="2023-06-22T18:03:00Z" w:id="179">
        <w:r w:rsidR="002A488E">
          <w:t>[</w:t>
        </w:r>
      </w:ins>
      <w:r w:rsidRPr="00255157">
        <w:t>5</w:t>
      </w:r>
      <w:del w:author="CHANDRASIRI H.V.B.L." w:date="2023-06-22T18:03:00Z" w:id="180">
        <w:r w:rsidRPr="00255157" w:rsidDel="002A488E">
          <w:delText>)</w:delText>
        </w:r>
      </w:del>
      <w:ins w:author="CHANDRASIRI H.V.B.L." w:date="2023-06-22T18:03:00Z" w:id="181">
        <w:r w:rsidR="002A488E">
          <w:t>]</w:t>
        </w:r>
      </w:ins>
      <w:r w:rsidRPr="00255157">
        <w:t xml:space="preserve"> This review </w:t>
      </w:r>
      <w:r w:rsidRPr="00255157" w:rsidR="00E5385E">
        <w:t xml:space="preserve">provided </w:t>
      </w:r>
      <w:r w:rsidRPr="00255157">
        <w:t xml:space="preserve">an overview </w:t>
      </w:r>
      <w:r w:rsidRPr="00255157" w:rsidR="005B7949">
        <w:t xml:space="preserve">of how omics technologies are used in clinical practices and helped </w:t>
      </w:r>
      <w:r w:rsidRPr="00255157" w:rsidR="0090211F">
        <w:t xml:space="preserve">to </w:t>
      </w:r>
      <w:r w:rsidRPr="00255157" w:rsidR="005B7949">
        <w:t>understand</w:t>
      </w:r>
      <w:r w:rsidRPr="00255157">
        <w:t xml:space="preserve"> how different molecular data can be used to identify diabetic retinopathy. </w:t>
      </w:r>
      <w:del w:author="CHANDRASIRI H.V.B.L." w:date="2023-06-22T18:03:00Z" w:id="182">
        <w:r w:rsidRPr="00255157" w:rsidDel="002A488E">
          <w:delText>(</w:delText>
        </w:r>
      </w:del>
      <w:ins w:author="CHANDRASIRI H.V.B.L." w:date="2023-06-22T18:03:00Z" w:id="183">
        <w:r w:rsidR="002A488E">
          <w:t>[</w:t>
        </w:r>
      </w:ins>
      <w:r w:rsidRPr="00255157">
        <w:t>6</w:t>
      </w:r>
      <w:del w:author="CHANDRASIRI H.V.B.L." w:date="2023-06-22T18:03:00Z" w:id="184">
        <w:r w:rsidRPr="00255157" w:rsidDel="002A488E">
          <w:delText>)</w:delText>
        </w:r>
      </w:del>
      <w:ins w:author="CHANDRASIRI H.V.B.L." w:date="2023-06-22T18:03:00Z" w:id="185">
        <w:r w:rsidR="002A488E">
          <w:t>]</w:t>
        </w:r>
      </w:ins>
      <w:r w:rsidRPr="00255157">
        <w:t xml:space="preserve"> The review </w:t>
      </w:r>
      <w:r w:rsidRPr="00255157" w:rsidR="00D30552">
        <w:t xml:space="preserve">acknowledged </w:t>
      </w:r>
      <w:r w:rsidRPr="00255157">
        <w:t xml:space="preserve">practical and ethical challenges </w:t>
      </w:r>
      <w:r w:rsidRPr="00255157" w:rsidR="005B7949">
        <w:t xml:space="preserve">in </w:t>
      </w:r>
      <w:r w:rsidRPr="00255157">
        <w:t xml:space="preserve">implementing omics technologies </w:t>
      </w:r>
      <w:r w:rsidRPr="00255157" w:rsidR="00EA0A8A">
        <w:t xml:space="preserve">in </w:t>
      </w:r>
      <w:r w:rsidRPr="00255157">
        <w:t xml:space="preserve">clinical practice. </w:t>
      </w:r>
      <w:del w:author="CHANDRASIRI H.V.B.L." w:date="2023-06-22T18:03:00Z" w:id="186">
        <w:r w:rsidRPr="00255157" w:rsidDel="002A488E">
          <w:delText>(</w:delText>
        </w:r>
      </w:del>
      <w:ins w:author="CHANDRASIRI H.V.B.L." w:date="2023-06-22T18:03:00Z" w:id="187">
        <w:r w:rsidR="002A488E">
          <w:t>[</w:t>
        </w:r>
      </w:ins>
      <w:r w:rsidRPr="00255157">
        <w:t>7</w:t>
      </w:r>
      <w:del w:author="CHANDRASIRI H.V.B.L." w:date="2023-06-22T18:03:00Z" w:id="188">
        <w:r w:rsidRPr="00255157" w:rsidDel="002A488E">
          <w:delText>)</w:delText>
        </w:r>
      </w:del>
      <w:ins w:author="CHANDRASIRI H.V.B.L." w:date="2023-06-22T18:03:00Z" w:id="189">
        <w:r w:rsidR="002A488E">
          <w:t>]</w:t>
        </w:r>
      </w:ins>
      <w:r w:rsidRPr="00255157">
        <w:t xml:space="preserve"> The review </w:t>
      </w:r>
      <w:r w:rsidRPr="00255157" w:rsidR="00477FF7">
        <w:t xml:space="preserve">concluded </w:t>
      </w:r>
      <w:r w:rsidRPr="00255157">
        <w:t xml:space="preserve">that while there is enormous potential for omics technologies in clinical medicine, there are significant challenges that policymakers, funders, and clinicians must address. </w:t>
      </w:r>
      <w:del w:author="CHANDRASIRI H.V.B.L." w:date="2023-06-22T18:03:00Z" w:id="190">
        <w:r w:rsidRPr="00255157" w:rsidDel="002A488E">
          <w:delText>(</w:delText>
        </w:r>
      </w:del>
      <w:ins w:author="CHANDRASIRI H.V.B.L." w:date="2023-06-22T18:03:00Z" w:id="191">
        <w:r w:rsidR="002A488E">
          <w:t>[</w:t>
        </w:r>
      </w:ins>
      <w:r w:rsidRPr="00255157">
        <w:t>8</w:t>
      </w:r>
      <w:del w:author="CHANDRASIRI H.V.B.L." w:date="2023-06-22T18:03:00Z" w:id="192">
        <w:r w:rsidRPr="00255157" w:rsidDel="002A488E">
          <w:delText>)</w:delText>
        </w:r>
      </w:del>
      <w:ins w:author="CHANDRASIRI H.V.B.L." w:date="2023-06-22T18:03:00Z" w:id="193">
        <w:r w:rsidR="002A488E">
          <w:t>]</w:t>
        </w:r>
      </w:ins>
      <w:r w:rsidRPr="00255157">
        <w:t xml:space="preserve"> </w:t>
      </w:r>
      <w:r w:rsidRPr="00255157" w:rsidR="00A42297">
        <w:t xml:space="preserve">This work provides information on our topic by providing an overview of how omics technologies are </w:t>
      </w:r>
      <w:r w:rsidRPr="00255157" w:rsidR="00D6308C">
        <w:t>utilized</w:t>
      </w:r>
      <w:r w:rsidRPr="00255157" w:rsidR="005B7949">
        <w:t xml:space="preserve"> </w:t>
      </w:r>
      <w:r w:rsidRPr="00255157" w:rsidR="00A42297">
        <w:t>in clinical practices and their insight into how various molecular data can be used to identify diabetic retinopathy.</w:t>
      </w:r>
    </w:p>
    <w:p w:rsidRPr="00255157" w:rsidR="00C5543B" w:rsidP="00AA4849" w:rsidRDefault="00C5543B" w14:paraId="2A601870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C5543B" w:rsidP="00AA4849" w:rsidRDefault="00C5543B" w14:paraId="78109640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C5543B" w:rsidP="00AA4849" w:rsidRDefault="00C5543B" w14:paraId="37DA7369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C5543B" w:rsidP="00AA4849" w:rsidRDefault="00C5543B" w14:paraId="1E5DC0E8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C5543B" w:rsidP="00AA4849" w:rsidRDefault="00C5543B" w14:paraId="57312AD8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C5543B" w:rsidP="00AA4849" w:rsidRDefault="00C5543B" w14:paraId="49271239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C5543B" w:rsidP="00AA4849" w:rsidRDefault="00C5543B" w14:paraId="55FB13EB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C5543B" w:rsidP="00AA4849" w:rsidRDefault="00C5543B" w14:paraId="295F8B1F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C5543B" w:rsidP="00AA4849" w:rsidRDefault="00C5543B" w14:paraId="3F09753F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C5543B" w:rsidP="00AA4849" w:rsidRDefault="00C5543B" w14:paraId="03CC8A1C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C5543B" w:rsidP="00AA4849" w:rsidRDefault="00C5543B" w14:paraId="6878DDAD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C5543B" w:rsidP="00AA4849" w:rsidRDefault="00C5543B" w14:paraId="6463E2E9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C5543B" w:rsidP="00AA4849" w:rsidRDefault="00C5543B" w14:paraId="4344F0C9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C5543B" w:rsidP="00AA4849" w:rsidRDefault="00C5543B" w14:paraId="1FAE1FD2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C5543B" w:rsidP="00AA4849" w:rsidRDefault="00C5543B" w14:paraId="1AD17198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C5543B" w:rsidP="00AA4849" w:rsidRDefault="00C5543B" w14:paraId="3D3E58B6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C5543B" w:rsidP="00AA4849" w:rsidRDefault="00C5543B" w14:paraId="2FFF7E0F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C5543B" w:rsidP="00AA4849" w:rsidRDefault="00C5543B" w14:paraId="7E5A3204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C5543B" w:rsidP="00AA4849" w:rsidRDefault="00516DF2" w14:paraId="0F98BDFC" w14:textId="4AEFBF5E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  <w:r w:rsidRPr="0025515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73135665" wp14:editId="183BD157">
                <wp:simplePos x="0" y="0"/>
                <wp:positionH relativeFrom="margin">
                  <wp:posOffset>0</wp:posOffset>
                </wp:positionH>
                <wp:positionV relativeFrom="margin">
                  <wp:posOffset>-50800</wp:posOffset>
                </wp:positionV>
                <wp:extent cx="1645920" cy="1074420"/>
                <wp:effectExtent l="0" t="0" r="11430" b="11430"/>
                <wp:wrapNone/>
                <wp:docPr id="1253564757" name="Text Box 1253564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074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543B" w:rsidP="00C5543B" w:rsidRDefault="00C5543B" w14:paraId="7160BF06" w14:textId="6B951E95">
                            <w:pPr>
                              <w:spacing w:before="1"/>
                              <w:ind w:left="20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u w:val="thick"/>
                              </w:rPr>
                              <w:t xml:space="preserve">ARTICLE </w:t>
                            </w:r>
                            <w:r w:rsidR="004557D1">
                              <w:rPr>
                                <w:b/>
                                <w:sz w:val="40"/>
                                <w:u w:val="thick"/>
                              </w:rPr>
                              <w:t>5</w:t>
                            </w:r>
                          </w:p>
                          <w:p w:rsidRPr="0008284F" w:rsidR="00C5543B" w:rsidP="00C5543B" w:rsidRDefault="00C5543B" w14:paraId="278D4591" w14:textId="737149A0">
                            <w:pPr>
                              <w:spacing w:before="275" w:line="242" w:lineRule="auto"/>
                              <w:ind w:left="20" w:right="239"/>
                              <w:rPr>
                                <w:b/>
                                <w:spacing w:val="-57"/>
                                <w:sz w:val="24"/>
                              </w:rPr>
                            </w:pPr>
                            <w:r w:rsidRPr="0008284F">
                              <w:rPr>
                                <w:b/>
                                <w:sz w:val="24"/>
                                <w:u w:val="thick"/>
                              </w:rPr>
                              <w:t>2019/E/023</w:t>
                            </w:r>
                          </w:p>
                          <w:p w:rsidRPr="002456B9" w:rsidR="00C5543B" w:rsidP="00C5543B" w:rsidRDefault="00C5543B" w14:paraId="71B283F2" w14:textId="5A7B85A6">
                            <w:pPr>
                              <w:spacing w:line="271" w:lineRule="exact"/>
                              <w:ind w:left="20"/>
                              <w:rPr>
                                <w:b/>
                                <w:spacing w:val="-3"/>
                                <w:sz w:val="24"/>
                                <w:u w:val="thick"/>
                              </w:rPr>
                            </w:pPr>
                            <w:del w:author="CHANDRASIRI H.V.B.L." w:date="2023-06-22T18:11:00Z" w:id="194">
                              <w:r w:rsidDel="00A21FE9">
                                <w:rPr>
                                  <w:b/>
                                  <w:sz w:val="24"/>
                                  <w:u w:val="thick"/>
                                </w:rPr>
                                <w:delText>Week</w:delText>
                              </w:r>
                            </w:del>
                            <w:ins w:author="CHANDRASIRI H.V.B.L." w:date="2023-06-22T18:12:00Z" w:id="195">
                              <w:r w:rsidR="00A21FE9">
                                <w:rPr>
                                  <w:b/>
                                  <w:sz w:val="24"/>
                                  <w:u w:val="thick"/>
                                </w:rPr>
                                <w:t>Week</w:t>
                              </w:r>
                            </w:ins>
                            <w:r>
                              <w:rPr>
                                <w:b/>
                                <w:spacing w:val="-3"/>
                                <w:sz w:val="24"/>
                                <w:u w:val="thick"/>
                              </w:rPr>
                              <w:t xml:space="preserve"> </w:t>
                            </w:r>
                            <w:r w:rsidR="004557D1">
                              <w:rPr>
                                <w:b/>
                                <w:spacing w:val="-3"/>
                                <w:sz w:val="24"/>
                                <w:u w:val="thick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53564757" style="position:absolute;margin-left:0;margin-top:-4pt;width:129.6pt;height:84.6pt;z-index:-2516582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" w14:anchorId="73135665">
                <v:textbox inset="0,0,0,0">
                  <w:txbxContent>
                    <w:p w:rsidR="00C5543B" w:rsidP="00C5543B" w:rsidRDefault="00C5543B" w14:paraId="7160BF06" w14:textId="6B951E95">
                      <w:pPr>
                        <w:spacing w:before="1"/>
                        <w:ind w:left="20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  <w:u w:val="thick"/>
                        </w:rPr>
                        <w:t xml:space="preserve">ARTICLE </w:t>
                      </w:r>
                      <w:r w:rsidR="004557D1">
                        <w:rPr>
                          <w:b/>
                          <w:sz w:val="40"/>
                          <w:u w:val="thick"/>
                        </w:rPr>
                        <w:t>5</w:t>
                      </w:r>
                    </w:p>
                    <w:p w:rsidRPr="0008284F" w:rsidR="00C5543B" w:rsidP="00C5543B" w:rsidRDefault="00C5543B" w14:paraId="278D4591" w14:textId="737149A0">
                      <w:pPr>
                        <w:spacing w:before="275" w:line="242" w:lineRule="auto"/>
                        <w:ind w:left="20" w:right="239"/>
                        <w:rPr>
                          <w:b/>
                          <w:spacing w:val="-57"/>
                          <w:sz w:val="24"/>
                        </w:rPr>
                      </w:pPr>
                      <w:r w:rsidRPr="0008284F">
                        <w:rPr>
                          <w:b/>
                          <w:sz w:val="24"/>
                          <w:u w:val="thick"/>
                        </w:rPr>
                        <w:t>2019/E/023</w:t>
                      </w:r>
                    </w:p>
                    <w:p w:rsidRPr="002456B9" w:rsidR="00C5543B" w:rsidP="00C5543B" w:rsidRDefault="00C5543B" w14:paraId="71B283F2" w14:textId="5A7B85A6">
                      <w:pPr>
                        <w:spacing w:line="271" w:lineRule="exact"/>
                        <w:ind w:left="20"/>
                        <w:rPr>
                          <w:b/>
                          <w:spacing w:val="-3"/>
                          <w:sz w:val="24"/>
                          <w:u w:val="thick"/>
                        </w:rPr>
                      </w:pPr>
                      <w:del w:author="CHANDRASIRI H.V.B.L." w:date="2023-06-22T18:11:00Z" w:id="196">
                        <w:r w:rsidDel="00A21FE9">
                          <w:rPr>
                            <w:b/>
                            <w:sz w:val="24"/>
                            <w:u w:val="thick"/>
                          </w:rPr>
                          <w:delText>Week</w:delText>
                        </w:r>
                      </w:del>
                      <w:ins w:author="CHANDRASIRI H.V.B.L." w:date="2023-06-22T18:12:00Z" w:id="197">
                        <w:r w:rsidR="00A21FE9">
                          <w:rPr>
                            <w:b/>
                            <w:sz w:val="24"/>
                            <w:u w:val="thick"/>
                          </w:rPr>
                          <w:t>Week</w:t>
                        </w:r>
                      </w:ins>
                      <w:r>
                        <w:rPr>
                          <w:b/>
                          <w:spacing w:val="-3"/>
                          <w:sz w:val="24"/>
                          <w:u w:val="thick"/>
                        </w:rPr>
                        <w:t xml:space="preserve"> </w:t>
                      </w:r>
                      <w:r w:rsidR="004557D1">
                        <w:rPr>
                          <w:b/>
                          <w:spacing w:val="-3"/>
                          <w:sz w:val="24"/>
                          <w:u w:val="thick"/>
                        </w:rPr>
                        <w:t>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Pr="00255157" w:rsidR="00C5543B" w:rsidP="00C5543B" w:rsidRDefault="00C5543B" w14:paraId="158DA6A6" w14:textId="4D0541FA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C5543B" w:rsidP="00C5543B" w:rsidRDefault="00C5543B" w14:paraId="763EFC14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C5543B" w:rsidP="00C5543B" w:rsidRDefault="00C5543B" w14:paraId="695979EF" w14:textId="77777777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:rsidRPr="00255157" w:rsidR="00C5543B" w:rsidDel="00516DF2" w:rsidP="00C5543B" w:rsidRDefault="00C5543B" w14:paraId="28A7AA9B" w14:textId="4D64B660">
      <w:pPr>
        <w:tabs>
          <w:tab w:val="left" w:pos="465"/>
          <w:tab w:val="left" w:pos="845"/>
        </w:tabs>
        <w:spacing w:before="90"/>
        <w:ind w:right="120"/>
        <w:rPr>
          <w:del w:author="CHANDRASIRI H.V.B.L." w:date="2023-06-22T18:06:00Z" w:id="198"/>
          <w:sz w:val="24"/>
          <w:szCs w:val="24"/>
        </w:rPr>
      </w:pPr>
    </w:p>
    <w:p w:rsidRPr="00255157" w:rsidR="0092400F" w:rsidDel="00516DF2" w:rsidP="00C5543B" w:rsidRDefault="0092400F" w14:paraId="0954881A" w14:textId="4D64B660">
      <w:pPr>
        <w:tabs>
          <w:tab w:val="left" w:pos="465"/>
          <w:tab w:val="left" w:pos="845"/>
        </w:tabs>
        <w:spacing w:before="90"/>
        <w:ind w:right="120"/>
        <w:rPr>
          <w:del w:author="CHANDRASIRI H.V.B.L." w:date="2023-06-22T18:06:00Z" w:id="199"/>
          <w:sz w:val="24"/>
          <w:szCs w:val="24"/>
        </w:rPr>
      </w:pPr>
    </w:p>
    <w:p w:rsidRPr="00255157" w:rsidR="1A909D5E" w:rsidP="1A909D5E" w:rsidRDefault="1A909D5E" w14:paraId="7E130E9A" w14:textId="5C448002">
      <w:pPr>
        <w:jc w:val="both"/>
        <w:rPr>
          <w:color w:val="000000" w:themeColor="text1"/>
          <w:sz w:val="24"/>
          <w:szCs w:val="24"/>
          <w:lang w:bidi="hi-IN"/>
        </w:rPr>
      </w:pPr>
    </w:p>
    <w:p w:rsidRPr="00255157" w:rsidR="004C0651" w:rsidDel="00516DF2" w:rsidP="004C0651" w:rsidRDefault="004C0651" w14:paraId="2B05AFF1" w14:textId="4D6D61D6">
      <w:pPr>
        <w:pStyle w:val="NormalWeb"/>
        <w:rPr>
          <w:del w:author="CHANDRASIRI H.V.B.L." w:date="2023-06-22T18:06:00Z" w:id="200"/>
        </w:rPr>
      </w:pPr>
      <w:del w:author="CHANDRASIRI H.V.B.L." w:date="2023-06-22T18:03:00Z" w:id="201">
        <w:r w:rsidRPr="00255157" w:rsidDel="002A488E">
          <w:delText>(</w:delText>
        </w:r>
      </w:del>
      <w:ins w:author="CHANDRASIRI H.V.B.L." w:date="2023-06-22T18:03:00Z" w:id="202">
        <w:r w:rsidR="002A488E">
          <w:t>[</w:t>
        </w:r>
      </w:ins>
      <w:r w:rsidRPr="00255157">
        <w:t>1</w:t>
      </w:r>
      <w:del w:author="CHANDRASIRI H.V.B.L." w:date="2023-06-22T18:03:00Z" w:id="203">
        <w:r w:rsidRPr="00255157" w:rsidDel="002A488E">
          <w:delText>)</w:delText>
        </w:r>
      </w:del>
      <w:ins w:author="CHANDRASIRI H.V.B.L." w:date="2023-06-22T18:03:00Z" w:id="204">
        <w:r w:rsidR="002A488E">
          <w:t>]</w:t>
        </w:r>
      </w:ins>
      <w:r w:rsidRPr="00255157">
        <w:t xml:space="preserve"> </w:t>
      </w:r>
      <w:r w:rsidRPr="00255157">
        <w:t>L. Adlung, Y. Cohen, U. Mor, and E. Elinav, “Machine learning in clinical decision making,”</w:t>
      </w:r>
      <w:r w:rsidRPr="00255157">
        <w:t xml:space="preserve"> </w:t>
      </w:r>
      <w:r w:rsidRPr="00255157">
        <w:rPr>
          <w:i/>
          <w:iCs/>
        </w:rPr>
        <w:t>Med</w:t>
      </w:r>
      <w:r w:rsidRPr="00255157">
        <w:t xml:space="preserve">,vol. 2, no. 6, pp. 642–665, 2021. doi:10.1016/j.medj.2021.04.006 </w:t>
      </w:r>
    </w:p>
    <w:p w:rsidRPr="00255157" w:rsidR="004557D1" w:rsidP="00516DF2" w:rsidRDefault="004557D1" w14:paraId="171FB2DA" w14:textId="3057113B">
      <w:pPr>
        <w:pStyle w:val="NormalWeb"/>
        <w:pPrChange w:author="CHANDRASIRI H.V.B.L." w:date="2023-06-22T18:06:00Z" w:id="205">
          <w:pPr>
            <w:jc w:val="both"/>
          </w:pPr>
        </w:pPrChange>
      </w:pPr>
    </w:p>
    <w:p w:rsidRPr="00255157" w:rsidR="00C5543B" w:rsidP="004557D1" w:rsidRDefault="004557D1" w14:paraId="01D55D16" w14:textId="242EC5D5">
      <w:pPr>
        <w:pStyle w:val="NormalWeb"/>
        <w:jc w:val="both"/>
      </w:pPr>
      <w:del w:author="CHANDRASIRI H.V.B.L." w:date="2023-06-22T18:03:00Z" w:id="206">
        <w:r w:rsidRPr="00255157" w:rsidDel="002A488E">
          <w:delText>(</w:delText>
        </w:r>
      </w:del>
      <w:ins w:author="CHANDRASIRI H.V.B.L." w:date="2023-06-22T18:03:00Z" w:id="207">
        <w:r w:rsidR="002A488E">
          <w:t>[</w:t>
        </w:r>
      </w:ins>
      <w:r w:rsidRPr="00255157">
        <w:t>2</w:t>
      </w:r>
      <w:del w:author="CHANDRASIRI H.V.B.L." w:date="2023-06-22T18:03:00Z" w:id="208">
        <w:r w:rsidRPr="00255157" w:rsidDel="002A488E">
          <w:delText>)</w:delText>
        </w:r>
      </w:del>
      <w:ins w:author="CHANDRASIRI H.V.B.L." w:date="2023-06-22T18:03:00Z" w:id="209">
        <w:r w:rsidR="002A488E">
          <w:t>]</w:t>
        </w:r>
      </w:ins>
      <w:r w:rsidRPr="00255157">
        <w:t xml:space="preserve"> Machine learning is increasingly being integrated into clinical practice</w:t>
      </w:r>
      <w:r w:rsidRPr="00255157" w:rsidR="00505A45">
        <w:t>,</w:t>
      </w:r>
      <w:r w:rsidRPr="00255157">
        <w:t xml:space="preserve"> with </w:t>
      </w:r>
      <w:r w:rsidRPr="00255157" w:rsidR="00A657F6">
        <w:t xml:space="preserve">its </w:t>
      </w:r>
      <w:r w:rsidRPr="00255157">
        <w:t>applications ranging from pre-clinical data processing to early warning</w:t>
      </w:r>
      <w:r w:rsidRPr="00255157" w:rsidR="00C5701D">
        <w:t>,</w:t>
      </w:r>
      <w:r w:rsidRPr="00255157">
        <w:t xml:space="preserve"> as part of primary and secondary prevention. </w:t>
      </w:r>
      <w:del w:author="CHANDRASIRI H.V.B.L." w:date="2023-06-22T18:03:00Z" w:id="210">
        <w:r w:rsidRPr="00255157" w:rsidDel="002A488E">
          <w:delText>(</w:delText>
        </w:r>
      </w:del>
      <w:ins w:author="CHANDRASIRI H.V.B.L." w:date="2023-06-22T18:03:00Z" w:id="211">
        <w:r w:rsidR="002A488E">
          <w:t>[</w:t>
        </w:r>
      </w:ins>
      <w:r w:rsidRPr="00255157">
        <w:t>3</w:t>
      </w:r>
      <w:del w:author="CHANDRASIRI H.V.B.L." w:date="2023-06-22T18:03:00Z" w:id="212">
        <w:r w:rsidRPr="00255157" w:rsidDel="002A488E">
          <w:delText>)</w:delText>
        </w:r>
      </w:del>
      <w:ins w:author="CHANDRASIRI H.V.B.L." w:date="2023-06-22T18:03:00Z" w:id="213">
        <w:r w:rsidR="002A488E">
          <w:t>]</w:t>
        </w:r>
      </w:ins>
      <w:r w:rsidRPr="00255157">
        <w:t xml:space="preserve"> The article </w:t>
      </w:r>
      <w:r w:rsidRPr="00255157" w:rsidR="00A657F6">
        <w:t xml:space="preserve">aimed </w:t>
      </w:r>
      <w:r w:rsidRPr="00255157">
        <w:t xml:space="preserve">to provide an overview of machine learning in clinical decision-making and </w:t>
      </w:r>
      <w:r w:rsidRPr="00255157" w:rsidR="00067465">
        <w:t xml:space="preserve">discussed </w:t>
      </w:r>
      <w:r w:rsidRPr="00255157">
        <w:t>the challenges and pitfalls in their application</w:t>
      </w:r>
      <w:r w:rsidRPr="00255157" w:rsidR="00067465">
        <w:t>s</w:t>
      </w:r>
      <w:r w:rsidRPr="00255157">
        <w:t xml:space="preserve">. </w:t>
      </w:r>
      <w:del w:author="CHANDRASIRI H.V.B.L." w:date="2023-06-22T18:03:00Z" w:id="214">
        <w:r w:rsidRPr="00255157" w:rsidDel="002A488E">
          <w:delText>(</w:delText>
        </w:r>
      </w:del>
      <w:ins w:author="CHANDRASIRI H.V.B.L." w:date="2023-06-22T18:03:00Z" w:id="215">
        <w:r w:rsidR="002A488E">
          <w:t>[</w:t>
        </w:r>
      </w:ins>
      <w:r w:rsidRPr="00255157">
        <w:t>4</w:t>
      </w:r>
      <w:del w:author="CHANDRASIRI H.V.B.L." w:date="2023-06-22T18:03:00Z" w:id="216">
        <w:r w:rsidRPr="00255157" w:rsidDel="002A488E">
          <w:delText>)</w:delText>
        </w:r>
      </w:del>
      <w:ins w:author="CHANDRASIRI H.V.B.L." w:date="2023-06-22T18:03:00Z" w:id="217">
        <w:r w:rsidR="002A488E">
          <w:t>]</w:t>
        </w:r>
      </w:ins>
      <w:r w:rsidRPr="00255157">
        <w:t xml:space="preserve"> The scope of the article includes pre-clinical data processing, bedside diagnosis assistance, patient stratification, treatment decision-making and early warning as part of primary and secondary prevention. </w:t>
      </w:r>
      <w:del w:author="CHANDRASIRI H.V.B.L." w:date="2023-06-22T18:03:00Z" w:id="218">
        <w:r w:rsidRPr="00255157" w:rsidDel="002A488E">
          <w:delText>(</w:delText>
        </w:r>
      </w:del>
      <w:ins w:author="CHANDRASIRI H.V.B.L." w:date="2023-06-22T18:03:00Z" w:id="219">
        <w:r w:rsidR="002A488E">
          <w:t>[</w:t>
        </w:r>
      </w:ins>
      <w:r w:rsidRPr="00255157">
        <w:t>5</w:t>
      </w:r>
      <w:del w:author="CHANDRASIRI H.V.B.L." w:date="2023-06-22T18:03:00Z" w:id="220">
        <w:r w:rsidRPr="00255157" w:rsidDel="002A488E">
          <w:delText>)</w:delText>
        </w:r>
      </w:del>
      <w:ins w:author="CHANDRASIRI H.V.B.L." w:date="2023-06-22T18:03:00Z" w:id="221">
        <w:r w:rsidR="002A488E">
          <w:t>]</w:t>
        </w:r>
      </w:ins>
      <w:r w:rsidRPr="00255157">
        <w:t xml:space="preserve"> This article </w:t>
      </w:r>
      <w:r w:rsidRPr="00255157" w:rsidR="00AB4C53">
        <w:t xml:space="preserve">provided </w:t>
      </w:r>
      <w:r w:rsidRPr="00255157">
        <w:t xml:space="preserve">a broad overview of machine learning in clinical decision-making and could help </w:t>
      </w:r>
      <w:r w:rsidRPr="00255157" w:rsidR="00505A45">
        <w:t>understand</w:t>
      </w:r>
      <w:r w:rsidRPr="00255157">
        <w:t xml:space="preserve"> the potential applications of machine learning in identifying diabetic retinopathy. </w:t>
      </w:r>
      <w:del w:author="CHANDRASIRI H.V.B.L." w:date="2023-06-22T18:03:00Z" w:id="222">
        <w:r w:rsidRPr="00255157" w:rsidDel="002A488E">
          <w:delText>(</w:delText>
        </w:r>
      </w:del>
      <w:ins w:author="CHANDRASIRI H.V.B.L." w:date="2023-06-22T18:03:00Z" w:id="223">
        <w:r w:rsidR="002A488E">
          <w:t>[</w:t>
        </w:r>
      </w:ins>
      <w:r w:rsidRPr="00255157">
        <w:t>6</w:t>
      </w:r>
      <w:del w:author="CHANDRASIRI H.V.B.L." w:date="2023-06-22T18:03:00Z" w:id="224">
        <w:r w:rsidRPr="00255157" w:rsidDel="002A488E">
          <w:delText>)</w:delText>
        </w:r>
      </w:del>
      <w:ins w:author="CHANDRASIRI H.V.B.L." w:date="2023-06-22T18:03:00Z" w:id="225">
        <w:r w:rsidR="002A488E">
          <w:t>]</w:t>
        </w:r>
      </w:ins>
      <w:r w:rsidRPr="00255157">
        <w:t xml:space="preserve"> The article </w:t>
      </w:r>
      <w:r w:rsidRPr="00255157" w:rsidR="00AB4C53">
        <w:t xml:space="preserve">discussed </w:t>
      </w:r>
      <w:r w:rsidRPr="00255157">
        <w:t xml:space="preserve">the technological, medical, and ethical challenges of integrating machine learning into clinical practice. </w:t>
      </w:r>
      <w:del w:author="CHANDRASIRI H.V.B.L." w:date="2023-06-22T18:03:00Z" w:id="226">
        <w:r w:rsidRPr="00255157" w:rsidDel="002A488E">
          <w:delText>(</w:delText>
        </w:r>
      </w:del>
      <w:ins w:author="CHANDRASIRI H.V.B.L." w:date="2023-06-22T18:03:00Z" w:id="227">
        <w:r w:rsidR="002A488E">
          <w:t>[</w:t>
        </w:r>
      </w:ins>
      <w:r w:rsidRPr="00255157">
        <w:t>7</w:t>
      </w:r>
      <w:del w:author="CHANDRASIRI H.V.B.L." w:date="2023-06-22T18:03:00Z" w:id="228">
        <w:r w:rsidRPr="00255157" w:rsidDel="002A488E">
          <w:delText>)</w:delText>
        </w:r>
      </w:del>
      <w:ins w:author="CHANDRASIRI H.V.B.L." w:date="2023-06-22T18:03:00Z" w:id="229">
        <w:r w:rsidR="002A488E">
          <w:t>]</w:t>
        </w:r>
      </w:ins>
      <w:r w:rsidRPr="00255157">
        <w:t xml:space="preserve"> The article </w:t>
      </w:r>
      <w:r w:rsidRPr="00255157" w:rsidR="006603D3">
        <w:t xml:space="preserve">concluded </w:t>
      </w:r>
      <w:r w:rsidRPr="00255157">
        <w:t xml:space="preserve">that machine learning has the potential to revolutionize clinical decision-making, but challenges still need to be addressed. </w:t>
      </w:r>
      <w:del w:author="CHANDRASIRI H.V.B.L." w:date="2023-06-22T18:03:00Z" w:id="230">
        <w:r w:rsidRPr="00255157" w:rsidDel="002A488E">
          <w:delText>(</w:delText>
        </w:r>
      </w:del>
      <w:ins w:author="CHANDRASIRI H.V.B.L." w:date="2023-06-22T18:03:00Z" w:id="231">
        <w:r w:rsidR="002A488E">
          <w:t>[</w:t>
        </w:r>
      </w:ins>
      <w:r w:rsidRPr="00255157">
        <w:t>8</w:t>
      </w:r>
      <w:del w:author="CHANDRASIRI H.V.B.L." w:date="2023-06-22T18:03:00Z" w:id="232">
        <w:r w:rsidRPr="00255157" w:rsidDel="002A488E">
          <w:delText>)</w:delText>
        </w:r>
      </w:del>
      <w:ins w:author="CHANDRASIRI H.V.B.L." w:date="2023-06-22T18:03:00Z" w:id="233">
        <w:r w:rsidR="002A488E">
          <w:t>]</w:t>
        </w:r>
      </w:ins>
      <w:r w:rsidRPr="00255157">
        <w:t xml:space="preserve"> This work </w:t>
      </w:r>
      <w:r w:rsidRPr="00255157" w:rsidR="006603D3">
        <w:t xml:space="preserve">provided </w:t>
      </w:r>
      <w:r w:rsidRPr="00255157">
        <w:t>a broad overview of machine learning in clinical decision-making. It could help understand</w:t>
      </w:r>
      <w:r w:rsidRPr="00255157" w:rsidR="009970B9">
        <w:t>ing</w:t>
      </w:r>
      <w:r w:rsidRPr="00255157">
        <w:t xml:space="preserve"> how machine learning could be applied </w:t>
      </w:r>
      <w:r w:rsidRPr="00255157" w:rsidR="006603D3">
        <w:t xml:space="preserve">in </w:t>
      </w:r>
      <w:r w:rsidRPr="00255157">
        <w:t>diabetic retinopathy</w:t>
      </w:r>
      <w:r w:rsidRPr="00255157" w:rsidR="00807E14">
        <w:t xml:space="preserve"> diagnosis</w:t>
      </w:r>
      <w:r w:rsidRPr="00255157">
        <w:t xml:space="preserve">. </w:t>
      </w:r>
    </w:p>
    <w:p w:rsidRPr="00255157" w:rsidR="00451805" w:rsidP="004557D1" w:rsidRDefault="00451805" w14:paraId="6CB2AC05" w14:textId="77777777">
      <w:pPr>
        <w:pStyle w:val="NormalWeb"/>
        <w:jc w:val="both"/>
      </w:pPr>
    </w:p>
    <w:p w:rsidRPr="00255157" w:rsidR="00451805" w:rsidP="004557D1" w:rsidRDefault="00451805" w14:paraId="0E86A0EE" w14:textId="77777777">
      <w:pPr>
        <w:pStyle w:val="NormalWeb"/>
        <w:jc w:val="both"/>
      </w:pPr>
    </w:p>
    <w:p w:rsidRPr="00255157" w:rsidR="00451805" w:rsidP="004557D1" w:rsidRDefault="00451805" w14:paraId="552D9451" w14:textId="77777777">
      <w:pPr>
        <w:pStyle w:val="NormalWeb"/>
        <w:jc w:val="both"/>
      </w:pPr>
    </w:p>
    <w:p w:rsidRPr="00255157" w:rsidR="00451805" w:rsidP="004557D1" w:rsidRDefault="00451805" w14:paraId="1BF13D70" w14:textId="77777777">
      <w:pPr>
        <w:pStyle w:val="NormalWeb"/>
        <w:jc w:val="both"/>
      </w:pPr>
    </w:p>
    <w:p w:rsidRPr="00255157" w:rsidR="00451805" w:rsidP="004557D1" w:rsidRDefault="00451805" w14:paraId="64CDD4F8" w14:textId="77777777">
      <w:pPr>
        <w:pStyle w:val="NormalWeb"/>
        <w:jc w:val="both"/>
      </w:pPr>
    </w:p>
    <w:p w:rsidRPr="00255157" w:rsidR="00451805" w:rsidP="004557D1" w:rsidRDefault="00451805" w14:paraId="3165BC8E" w14:textId="77777777">
      <w:pPr>
        <w:pStyle w:val="NormalWeb"/>
        <w:jc w:val="both"/>
      </w:pPr>
    </w:p>
    <w:p w:rsidRPr="00255157" w:rsidR="00451805" w:rsidP="004557D1" w:rsidRDefault="00451805" w14:paraId="2F9A25D5" w14:textId="77777777">
      <w:pPr>
        <w:pStyle w:val="NormalWeb"/>
        <w:jc w:val="both"/>
      </w:pPr>
    </w:p>
    <w:p w:rsidRPr="00255157" w:rsidR="00451805" w:rsidP="004557D1" w:rsidRDefault="00451805" w14:paraId="65AD0E02" w14:textId="77777777">
      <w:pPr>
        <w:pStyle w:val="NormalWeb"/>
        <w:jc w:val="both"/>
      </w:pPr>
    </w:p>
    <w:p w:rsidRPr="00255157" w:rsidR="00451805" w:rsidP="004557D1" w:rsidRDefault="00451805" w14:paraId="701911EF" w14:textId="4D64B660">
      <w:pPr>
        <w:pStyle w:val="NormalWeb"/>
        <w:jc w:val="both"/>
      </w:pPr>
    </w:p>
    <w:p w:rsidR="00451805" w:rsidP="004557D1" w:rsidRDefault="00451805" w14:paraId="750F04FA" w14:textId="77777777">
      <w:pPr>
        <w:pStyle w:val="NormalWeb"/>
        <w:jc w:val="both"/>
        <w:rPr>
          <w:ins w:author="CHANDRASIRI H.V.B.L." w:date="2023-06-22T18:06:00Z" w:id="234"/>
        </w:rPr>
      </w:pPr>
    </w:p>
    <w:p w:rsidRPr="00255157" w:rsidR="00CE5394" w:rsidP="004557D1" w:rsidRDefault="00CE5394" w14:paraId="1EF7153F" w14:textId="77777777">
      <w:pPr>
        <w:pStyle w:val="NormalWeb"/>
        <w:jc w:val="both"/>
      </w:pPr>
    </w:p>
    <w:p w:rsidRPr="00255157" w:rsidR="00D6308C" w:rsidP="004557D1" w:rsidRDefault="00D6308C" w14:paraId="2CE11F36" w14:textId="77777777">
      <w:pPr>
        <w:pStyle w:val="NormalWeb"/>
        <w:jc w:val="both"/>
      </w:pPr>
    </w:p>
    <w:p w:rsidRPr="00255157" w:rsidR="00897641" w:rsidP="004557D1" w:rsidRDefault="00897641" w14:paraId="0B35615C" w14:textId="77777777">
      <w:pPr>
        <w:pStyle w:val="NormalWeb"/>
        <w:jc w:val="both"/>
      </w:pPr>
    </w:p>
    <w:p w:rsidRPr="00255157" w:rsidR="0008284F" w:rsidP="0008284F" w:rsidRDefault="0008284F" w14:paraId="616DC247" w14:textId="75E87AAA">
      <w:pPr>
        <w:rPr>
          <w:b/>
          <w:sz w:val="40"/>
          <w:u w:val="single"/>
          <w:rPrChange w:author="CHANDRASIRI H.V.B.L." w:date="2023-06-22T18:00:00Z" w:id="235">
            <w:rPr>
              <w:rFonts w:ascii="Arial" w:hAnsi="Arial" w:cs="Arial"/>
              <w:b/>
              <w:sz w:val="40"/>
              <w:u w:val="single"/>
            </w:rPr>
          </w:rPrChange>
        </w:rPr>
      </w:pPr>
      <w:r w:rsidRPr="00255157">
        <w:rPr>
          <w:b/>
          <w:sz w:val="40"/>
          <w:u w:val="single"/>
          <w:rPrChange w:author="CHANDRASIRI H.V.B.L." w:date="2023-06-22T18:00:00Z" w:id="236">
            <w:rPr>
              <w:rFonts w:ascii="Arial" w:hAnsi="Arial" w:cs="Arial"/>
              <w:b/>
              <w:sz w:val="40"/>
              <w:u w:val="single"/>
            </w:rPr>
          </w:rPrChange>
        </w:rPr>
        <w:lastRenderedPageBreak/>
        <w:t>ARTICLE 0</w:t>
      </w:r>
      <w:r w:rsidRPr="00255157" w:rsidR="00F056EA">
        <w:rPr>
          <w:b/>
          <w:sz w:val="40"/>
          <w:u w:val="single"/>
          <w:rPrChange w:author="CHANDRASIRI H.V.B.L." w:date="2023-06-22T18:00:00Z" w:id="237">
            <w:rPr>
              <w:rFonts w:ascii="Arial" w:hAnsi="Arial" w:cs="Arial"/>
              <w:b/>
              <w:sz w:val="40"/>
              <w:u w:val="single"/>
            </w:rPr>
          </w:rPrChange>
        </w:rPr>
        <w:t>6</w:t>
      </w:r>
    </w:p>
    <w:p w:rsidRPr="00255157" w:rsidR="0008284F" w:rsidP="0008284F" w:rsidRDefault="0008284F" w14:paraId="4AC2FE00" w14:textId="77777777">
      <w:pPr>
        <w:rPr>
          <w:b/>
          <w:u w:val="single"/>
          <w:rPrChange w:author="CHANDRASIRI H.V.B.L." w:date="2023-06-22T18:00:00Z" w:id="238">
            <w:rPr>
              <w:rFonts w:ascii="Arial" w:hAnsi="Arial" w:cs="Arial"/>
              <w:b/>
              <w:u w:val="single"/>
            </w:rPr>
          </w:rPrChange>
        </w:rPr>
      </w:pPr>
    </w:p>
    <w:p w:rsidRPr="00255157" w:rsidR="0008284F" w:rsidP="1A909D5E" w:rsidRDefault="0008284F" w14:paraId="02FABDC8" w14:textId="6FCB8202">
      <w:pPr>
        <w:rPr>
          <w:b/>
          <w:bCs/>
          <w:u w:val="single"/>
          <w:rPrChange w:author="CHANDRASIRI H.V.B.L." w:date="2023-06-22T18:00:00Z" w:id="239">
            <w:rPr>
              <w:rFonts w:ascii="Arial" w:hAnsi="Arial" w:cs="Arial"/>
              <w:b/>
              <w:bCs/>
              <w:u w:val="single"/>
            </w:rPr>
          </w:rPrChange>
        </w:rPr>
      </w:pPr>
      <w:r w:rsidRPr="00255157">
        <w:rPr>
          <w:b/>
          <w:bCs/>
          <w:u w:val="single"/>
          <w:rPrChange w:author="CHANDRASIRI H.V.B.L." w:date="2023-06-22T18:00:00Z" w:id="240">
            <w:rPr>
              <w:rFonts w:ascii="Arial" w:hAnsi="Arial" w:cs="Arial"/>
              <w:b/>
              <w:bCs/>
              <w:u w:val="single"/>
            </w:rPr>
          </w:rPrChange>
        </w:rPr>
        <w:t>2019/E/011</w:t>
      </w:r>
    </w:p>
    <w:p w:rsidRPr="00255157" w:rsidR="2D9FEF39" w:rsidP="1A909D5E" w:rsidRDefault="2D9FEF39" w14:paraId="498C0BDF" w14:textId="30D48896">
      <w:pPr>
        <w:rPr>
          <w:b/>
          <w:bCs/>
          <w:u w:val="single"/>
          <w:rPrChange w:author="CHANDRASIRI H.V.B.L." w:date="2023-06-22T18:00:00Z" w:id="241">
            <w:rPr>
              <w:rFonts w:ascii="Arial" w:hAnsi="Arial" w:cs="Arial"/>
              <w:b/>
              <w:bCs/>
              <w:u w:val="single"/>
            </w:rPr>
          </w:rPrChange>
        </w:rPr>
      </w:pPr>
      <w:del w:author="CHANDRASIRI H.V.B.L." w:date="2023-06-22T18:11:00Z" w:id="242">
        <w:r w:rsidRPr="00255157" w:rsidDel="00A21FE9">
          <w:rPr>
            <w:b/>
            <w:bCs/>
            <w:u w:val="single"/>
            <w:rPrChange w:author="CHANDRASIRI H.V.B.L." w:date="2023-06-22T18:00:00Z" w:id="243">
              <w:rPr>
                <w:rFonts w:ascii="Arial" w:hAnsi="Arial" w:cs="Arial"/>
                <w:b/>
                <w:bCs/>
                <w:u w:val="single"/>
              </w:rPr>
            </w:rPrChange>
          </w:rPr>
          <w:delText>WEEK</w:delText>
        </w:r>
      </w:del>
      <w:ins w:author="CHANDRASIRI H.V.B.L." w:date="2023-06-22T18:12:00Z" w:id="244">
        <w:r w:rsidR="00A21FE9">
          <w:rPr>
            <w:b/>
            <w:bCs/>
            <w:u w:val="single"/>
          </w:rPr>
          <w:t>Week</w:t>
        </w:r>
      </w:ins>
      <w:r w:rsidRPr="00255157">
        <w:rPr>
          <w:b/>
          <w:bCs/>
          <w:u w:val="single"/>
          <w:rPrChange w:author="CHANDRASIRI H.V.B.L." w:date="2023-06-22T18:00:00Z" w:id="245">
            <w:rPr>
              <w:rFonts w:ascii="Arial" w:hAnsi="Arial" w:cs="Arial"/>
              <w:b/>
              <w:bCs/>
              <w:u w:val="single"/>
            </w:rPr>
          </w:rPrChange>
        </w:rPr>
        <w:t xml:space="preserve"> 01</w:t>
      </w:r>
    </w:p>
    <w:p w:rsidRPr="00255157" w:rsidR="0008284F" w:rsidP="0008284F" w:rsidRDefault="0008284F" w14:paraId="684F42FF" w14:textId="77777777">
      <w:pPr>
        <w:rPr>
          <w:b/>
          <w:u w:val="single"/>
        </w:rPr>
      </w:pPr>
    </w:p>
    <w:p w:rsidR="0008284F" w:rsidP="0008284F" w:rsidRDefault="0008284F" w14:paraId="43CA2A53" w14:textId="77777777">
      <w:pPr>
        <w:rPr>
          <w:ins w:author="CHANDRASIRI H.V.B.L." w:date="2023-06-22T18:07:00Z" w:id="246"/>
          <w:b/>
          <w:u w:val="single"/>
        </w:rPr>
      </w:pPr>
    </w:p>
    <w:p w:rsidRPr="00255157" w:rsidR="00CE5394" w:rsidP="0008284F" w:rsidRDefault="00CE5394" w14:paraId="02CBCEED" w14:textId="77777777">
      <w:pPr>
        <w:rPr>
          <w:b/>
          <w:u w:val="single"/>
        </w:rPr>
      </w:pPr>
    </w:p>
    <w:p w:rsidRPr="00255157" w:rsidR="0008284F" w:rsidP="009738A4" w:rsidRDefault="0008284F" w14:paraId="3DC67C08" w14:textId="316838C6">
      <w:pPr>
        <w:jc w:val="both"/>
        <w:rPr>
          <w:rPrChange w:author="CHANDRASIRI H.V.B.L." w:date="2023-06-22T18:00:00Z" w:id="247">
            <w:rPr>
              <w:rFonts w:ascii="Arial" w:hAnsi="Arial" w:cs="Arial"/>
            </w:rPr>
          </w:rPrChange>
        </w:rPr>
      </w:pPr>
      <w:del w:author="CHANDRASIRI H.V.B.L." w:date="2023-06-22T18:03:00Z" w:id="248">
        <w:r w:rsidRPr="00255157" w:rsidDel="002A488E">
          <w:rPr>
            <w:rPrChange w:author="CHANDRASIRI H.V.B.L." w:date="2023-06-22T18:00:00Z" w:id="249">
              <w:rPr>
                <w:rFonts w:ascii="Arial" w:hAnsi="Arial" w:cs="Arial"/>
              </w:rPr>
            </w:rPrChange>
          </w:rPr>
          <w:delText>(</w:delText>
        </w:r>
      </w:del>
      <w:ins w:author="CHANDRASIRI H.V.B.L." w:date="2023-06-22T18:03:00Z" w:id="250">
        <w:r w:rsidR="002A488E">
          <w:t>[</w:t>
        </w:r>
      </w:ins>
      <w:r w:rsidRPr="00255157">
        <w:rPr>
          <w:rPrChange w:author="CHANDRASIRI H.V.B.L." w:date="2023-06-22T18:00:00Z" w:id="251">
            <w:rPr>
              <w:rFonts w:ascii="Arial" w:hAnsi="Arial" w:cs="Arial"/>
            </w:rPr>
          </w:rPrChange>
        </w:rPr>
        <w:t>1</w:t>
      </w:r>
      <w:del w:author="CHANDRASIRI H.V.B.L." w:date="2023-06-22T18:03:00Z" w:id="252">
        <w:r w:rsidRPr="00255157" w:rsidDel="002A488E">
          <w:rPr>
            <w:rPrChange w:author="CHANDRASIRI H.V.B.L." w:date="2023-06-22T18:00:00Z" w:id="253">
              <w:rPr>
                <w:rFonts w:ascii="Arial" w:hAnsi="Arial" w:cs="Arial"/>
              </w:rPr>
            </w:rPrChange>
          </w:rPr>
          <w:delText>)</w:delText>
        </w:r>
      </w:del>
      <w:ins w:author="CHANDRASIRI H.V.B.L." w:date="2023-06-22T18:03:00Z" w:id="254">
        <w:r w:rsidR="002A488E">
          <w:t>]</w:t>
        </w:r>
      </w:ins>
      <w:r w:rsidRPr="00255157" w:rsidR="00D871D8">
        <w:rPr>
          <w:rPrChange w:author="CHANDRASIRI H.V.B.L." w:date="2023-06-22T18:00:00Z" w:id="255">
            <w:rPr>
              <w:rFonts w:ascii="Arial" w:hAnsi="Arial" w:cs="Arial"/>
            </w:rPr>
          </w:rPrChange>
        </w:rPr>
        <w:t xml:space="preserve"> </w:t>
      </w:r>
      <w:r w:rsidRPr="00255157">
        <w:rPr>
          <w:rPrChange w:author="CHANDRASIRI H.V.B.L." w:date="2023-06-22T18:00:00Z" w:id="256">
            <w:rPr>
              <w:rFonts w:ascii="Arial" w:hAnsi="Arial" w:cs="Arial"/>
            </w:rPr>
          </w:rPrChange>
        </w:rPr>
        <w:t>Kamble, Vaibhav V., and Rajendra D., “Automated diabetic retinopathy detection using radial basis function”, Procedia Computer Science, vol.167, no. , pp. 799-808, 2020. Available: 10.1016/j.procs.2020.03.429.</w:t>
      </w:r>
    </w:p>
    <w:p w:rsidRPr="00255157" w:rsidR="0008284F" w:rsidP="009738A4" w:rsidRDefault="0008284F" w14:paraId="02911C7F" w14:textId="77777777">
      <w:pPr>
        <w:jc w:val="both"/>
        <w:rPr>
          <w:rPrChange w:author="CHANDRASIRI H.V.B.L." w:date="2023-06-22T18:00:00Z" w:id="257">
            <w:rPr>
              <w:rFonts w:ascii="Arial" w:hAnsi="Arial" w:cs="Arial"/>
            </w:rPr>
          </w:rPrChange>
        </w:rPr>
      </w:pPr>
    </w:p>
    <w:p w:rsidRPr="00255157" w:rsidR="0008284F" w:rsidP="009738A4" w:rsidRDefault="0008284F" w14:paraId="13FEE298" w14:textId="3EE9109B">
      <w:pPr>
        <w:jc w:val="both"/>
        <w:rPr>
          <w:rPrChange w:author="CHANDRASIRI H.V.B.L." w:date="2023-06-22T18:00:00Z" w:id="2090738993">
            <w:rPr>
              <w:rFonts w:ascii="Arial" w:hAnsi="Arial" w:cs="Arial"/>
            </w:rPr>
          </w:rPrChange>
        </w:rPr>
      </w:pPr>
      <w:del w:author="CHANDRASIRI H.V.B.L." w:date="2023-06-22T18:03:00Z" w:id="1051348858">
        <w:r w:rsidRPr="0B301C88" w:rsidDel="0008284F">
          <w:rPr>
            <w:rPrChange w:author="CHANDRASIRI H.V.B.L." w:date="2023-06-22T18:00:00Z" w:id="1307939754">
              <w:rPr>
                <w:rFonts w:ascii="Arial" w:hAnsi="Arial" w:cs="Arial"/>
              </w:rPr>
            </w:rPrChange>
          </w:rPr>
          <w:delText>(</w:delText>
        </w:r>
      </w:del>
      <w:ins w:author="CHANDRASIRI H.V.B.L." w:date="2023-06-22T18:03:00Z" w:id="1383825292">
        <w:r w:rsidR="002A488E">
          <w:t>[</w:t>
        </w:r>
      </w:ins>
      <w:r w:rsidRPr="0B301C88" w:rsidR="0008284F">
        <w:rPr>
          <w:rPrChange w:author="CHANDRASIRI H.V.B.L." w:date="2023-06-22T18:00:00Z" w:id="1073590141">
            <w:rPr>
              <w:rFonts w:ascii="Arial" w:hAnsi="Arial" w:cs="Arial"/>
            </w:rPr>
          </w:rPrChange>
        </w:rPr>
        <w:t>2</w:t>
      </w:r>
      <w:del w:author="CHANDRASIRI H.V.B.L." w:date="2023-06-22T18:03:00Z" w:id="1427142256">
        <w:r w:rsidRPr="0B301C88" w:rsidDel="0008284F">
          <w:rPr>
            <w:rPrChange w:author="CHANDRASIRI H.V.B.L." w:date="2023-06-22T18:00:00Z" w:id="2000050570">
              <w:rPr>
                <w:rFonts w:ascii="Arial" w:hAnsi="Arial" w:cs="Arial"/>
              </w:rPr>
            </w:rPrChange>
          </w:rPr>
          <w:delText>)</w:delText>
        </w:r>
      </w:del>
      <w:ins w:author="CHANDRASIRI H.V.B.L." w:date="2023-06-22T18:03:00Z" w:id="193247729">
        <w:r w:rsidR="002A488E">
          <w:t>]</w:t>
        </w:r>
      </w:ins>
      <w:r w:rsidRPr="0B301C88" w:rsidR="0008284F">
        <w:rPr>
          <w:rPrChange w:author="CHANDRASIRI H.V.B.L." w:date="2023-06-22T18:00:00Z" w:id="622244265">
            <w:rPr>
              <w:rFonts w:ascii="Arial" w:hAnsi="Arial" w:cs="Arial"/>
            </w:rPr>
          </w:rPrChange>
        </w:rPr>
        <w:t xml:space="preserve"> This paper automatically </w:t>
      </w:r>
      <w:r w:rsidR="226222CB">
        <w:rPr/>
        <w:t>separates</w:t>
      </w:r>
      <w:r w:rsidRPr="0B301C88" w:rsidR="0034360C">
        <w:rPr>
          <w:rPrChange w:author="CHANDRASIRI H.V.B.L." w:date="2023-06-22T18:00:00Z" w:id="1433454690">
            <w:rPr>
              <w:rFonts w:ascii="Arial" w:hAnsi="Arial" w:cs="Arial"/>
            </w:rPr>
          </w:rPrChange>
        </w:rPr>
        <w:t xml:space="preserve"> </w:t>
      </w:r>
      <w:r w:rsidRPr="0B301C88" w:rsidR="0008284F">
        <w:rPr>
          <w:rPrChange w:author="CHANDRASIRI H.V.B.L." w:date="2023-06-22T18:00:00Z" w:id="1030029740">
            <w:rPr>
              <w:rFonts w:ascii="Arial" w:hAnsi="Arial" w:cs="Arial"/>
            </w:rPr>
          </w:rPrChange>
        </w:rPr>
        <w:t xml:space="preserve">retinal </w:t>
      </w:r>
      <w:r w:rsidRPr="0B301C88" w:rsidR="00505A45">
        <w:rPr>
          <w:rPrChange w:author="CHANDRASIRI H.V.B.L." w:date="2023-06-22T18:00:00Z" w:id="2088157283">
            <w:rPr>
              <w:rFonts w:ascii="Arial" w:hAnsi="Arial" w:cs="Arial"/>
            </w:rPr>
          </w:rPrChange>
        </w:rPr>
        <w:t xml:space="preserve">images </w:t>
      </w:r>
      <w:r w:rsidRPr="0B301C88" w:rsidR="0008284F">
        <w:rPr>
          <w:rPrChange w:author="CHANDRASIRI H.V.B.L." w:date="2023-06-22T18:00:00Z" w:id="1863107609">
            <w:rPr>
              <w:rFonts w:ascii="Arial" w:hAnsi="Arial" w:cs="Arial"/>
            </w:rPr>
          </w:rPrChange>
        </w:rPr>
        <w:t>as Non</w:t>
      </w:r>
      <w:r w:rsidRPr="0B301C88" w:rsidR="71F99DE3">
        <w:rPr>
          <w:rPrChange w:author="CHANDRASIRI H.V.B.L." w:date="2023-06-22T18:00:00Z" w:id="1100954998">
            <w:rPr>
              <w:rFonts w:ascii="Arial" w:hAnsi="Arial" w:cs="Arial"/>
            </w:rPr>
          </w:rPrChange>
        </w:rPr>
        <w:t>-</w:t>
      </w:r>
      <w:r w:rsidRPr="0B301C88" w:rsidR="70453A9B">
        <w:rPr>
          <w:rPrChange w:author="CHANDRASIRI H.V.B.L." w:date="2023-06-22T18:00:00Z" w:id="776753096">
            <w:rPr>
              <w:rFonts w:ascii="Arial" w:hAnsi="Arial" w:cs="Arial"/>
            </w:rPr>
          </w:rPrChange>
        </w:rPr>
        <w:t xml:space="preserve">Diabetic </w:t>
      </w:r>
      <w:r w:rsidRPr="0B301C88" w:rsidR="09599DC8">
        <w:rPr>
          <w:rPrChange w:author="CHANDRASIRI H.V.B.L." w:date="2023-06-22T18:00:00Z" w:id="272722792">
            <w:rPr>
              <w:rFonts w:ascii="Arial" w:hAnsi="Arial" w:cs="Arial"/>
            </w:rPr>
          </w:rPrChange>
        </w:rPr>
        <w:t>Retinopathy</w:t>
      </w:r>
      <w:r w:rsidRPr="0B301C88" w:rsidR="0008284F">
        <w:rPr>
          <w:rPrChange w:author="CHANDRASIRI H.V.B.L." w:date="2023-06-22T18:00:00Z" w:id="1797837421">
            <w:rPr>
              <w:rFonts w:ascii="Arial" w:hAnsi="Arial" w:cs="Arial"/>
            </w:rPr>
          </w:rPrChange>
        </w:rPr>
        <w:t xml:space="preserve"> or </w:t>
      </w:r>
      <w:r w:rsidRPr="0B301C88" w:rsidR="00643F8E">
        <w:rPr>
          <w:rPrChange w:author="CHANDRASIRI H.V.B.L." w:date="2023-06-22T18:00:00Z" w:id="1431962662">
            <w:rPr>
              <w:rFonts w:ascii="Arial" w:hAnsi="Arial" w:cs="Arial"/>
            </w:rPr>
          </w:rPrChange>
        </w:rPr>
        <w:t xml:space="preserve">Diabetic </w:t>
      </w:r>
      <w:r w:rsidRPr="0B301C88" w:rsidR="4F1CAFDE">
        <w:rPr>
          <w:rPrChange w:author="CHANDRASIRI H.V.B.L." w:date="2023-06-22T18:00:00Z" w:id="854471743">
            <w:rPr>
              <w:rFonts w:ascii="Arial" w:hAnsi="Arial" w:cs="Arial"/>
            </w:rPr>
          </w:rPrChange>
        </w:rPr>
        <w:t>Retinopathy</w:t>
      </w:r>
      <w:r w:rsidRPr="0B301C88" w:rsidR="0008284F">
        <w:rPr>
          <w:rPrChange w:author="CHANDRASIRI H.V.B.L." w:date="2023-06-22T18:00:00Z" w:id="1798775066">
            <w:rPr>
              <w:rFonts w:ascii="Arial" w:hAnsi="Arial" w:cs="Arial"/>
            </w:rPr>
          </w:rPrChange>
        </w:rPr>
        <w:t xml:space="preserve"> based on </w:t>
      </w:r>
      <w:r w:rsidRPr="0B301C88" w:rsidR="00505A45">
        <w:rPr>
          <w:rPrChange w:author="CHANDRASIRI H.V.B.L." w:date="2023-06-22T18:00:00Z" w:id="1543164991">
            <w:rPr>
              <w:rFonts w:ascii="Arial" w:hAnsi="Arial" w:cs="Arial"/>
            </w:rPr>
          </w:rPrChange>
        </w:rPr>
        <w:t xml:space="preserve">the </w:t>
      </w:r>
      <w:r w:rsidRPr="0B301C88" w:rsidR="0008284F">
        <w:rPr>
          <w:rPrChange w:author="CHANDRASIRI H.V.B.L." w:date="2023-06-22T18:00:00Z" w:id="1094842374">
            <w:rPr>
              <w:rFonts w:ascii="Arial" w:hAnsi="Arial" w:cs="Arial"/>
            </w:rPr>
          </w:rPrChange>
        </w:rPr>
        <w:t xml:space="preserve">radial basis function </w:t>
      </w:r>
      <w:r w:rsidR="002A488E">
        <w:rPr/>
        <w:t>[</w:t>
      </w:r>
      <w:r w:rsidRPr="0B301C88" w:rsidR="0008284F">
        <w:rPr>
          <w:rPrChange w:author="CHANDRASIRI H.V.B.L." w:date="2023-06-22T18:00:00Z" w:id="5061536">
            <w:rPr>
              <w:rFonts w:ascii="Arial" w:hAnsi="Arial" w:cs="Arial"/>
            </w:rPr>
          </w:rPrChange>
        </w:rPr>
        <w:t>RBF</w:t>
      </w:r>
      <w:del w:author="CHANDRASIRI H.V.B.L." w:date="2023-06-22T18:03:00Z" w:id="738815725">
        <w:r w:rsidRPr="0B301C88" w:rsidDel="0008284F">
          <w:rPr>
            <w:rPrChange w:author="CHANDRASIRI H.V.B.L." w:date="2023-06-22T18:00:00Z" w:id="693538317">
              <w:rPr>
                <w:rFonts w:ascii="Arial" w:hAnsi="Arial" w:cs="Arial"/>
              </w:rPr>
            </w:rPrChange>
          </w:rPr>
          <w:delText>)</w:delText>
        </w:r>
      </w:del>
      <w:ins w:author="CHANDRASIRI H.V.B.L." w:date="2023-06-22T18:03:00Z" w:id="1473449649">
        <w:r w:rsidR="002A488E">
          <w:t>]</w:t>
        </w:r>
      </w:ins>
      <w:r w:rsidRPr="0B301C88" w:rsidR="0008284F">
        <w:rPr>
          <w:rPrChange w:author="CHANDRASIRI H.V.B.L." w:date="2023-06-22T18:00:00Z" w:id="1733918836">
            <w:rPr>
              <w:rFonts w:ascii="Arial" w:hAnsi="Arial" w:cs="Arial"/>
            </w:rPr>
          </w:rPrChange>
        </w:rPr>
        <w:t xml:space="preserve"> neural network classifier. </w:t>
      </w:r>
      <w:r w:rsidR="002A488E">
        <w:rPr/>
        <w:t>[</w:t>
      </w:r>
      <w:r w:rsidR="0008284F">
        <w:rPr/>
        <w:t>3</w:t>
      </w:r>
      <w:r w:rsidR="7538B8E6">
        <w:rPr/>
        <w:t>]</w:t>
      </w:r>
      <w:r w:rsidRPr="0B301C88" w:rsidR="00C97FAF">
        <w:rPr>
          <w:rPrChange w:author="CHANDRASIRI H.V.B.L." w:date="2023-06-22T18:00:00Z" w:id="207666896">
            <w:rPr>
              <w:rFonts w:ascii="Arial" w:hAnsi="Arial" w:cs="Arial"/>
            </w:rPr>
          </w:rPrChange>
        </w:rPr>
        <w:t xml:space="preserve"> </w:t>
      </w:r>
      <w:r w:rsidRPr="0B301C88" w:rsidR="00707FD5">
        <w:rPr>
          <w:rPrChange w:author="CHANDRASIRI H.V.B.L." w:date="2023-06-22T18:00:00Z" w:id="383092334">
            <w:rPr>
              <w:rFonts w:ascii="Arial" w:hAnsi="Arial" w:cs="Arial"/>
            </w:rPr>
          </w:rPrChange>
        </w:rPr>
        <w:t xml:space="preserve">Radial basis function </w:t>
      </w:r>
      <w:del w:author="CHANDRASIRI H.V.B.L." w:date="2023-06-22T18:03:00Z" w:id="2127519159">
        <w:r w:rsidRPr="0B301C88" w:rsidDel="00707FD5">
          <w:rPr>
            <w:rPrChange w:author="CHANDRASIRI H.V.B.L." w:date="2023-06-22T18:00:00Z" w:id="948173160">
              <w:rPr>
                <w:rFonts w:ascii="Arial" w:hAnsi="Arial" w:cs="Arial"/>
              </w:rPr>
            </w:rPrChange>
          </w:rPr>
          <w:delText>(</w:delText>
        </w:r>
      </w:del>
      <w:ins w:author="CHANDRASIRI H.V.B.L." w:date="2023-06-22T18:03:00Z" w:id="343644992">
        <w:r w:rsidR="002A488E">
          <w:t>[</w:t>
        </w:r>
      </w:ins>
      <w:r w:rsidRPr="0B301C88" w:rsidR="00707FD5">
        <w:rPr>
          <w:rPrChange w:author="CHANDRASIRI H.V.B.L." w:date="2023-06-22T18:00:00Z" w:id="1382870579">
            <w:rPr>
              <w:rFonts w:ascii="Arial" w:hAnsi="Arial" w:cs="Arial"/>
            </w:rPr>
          </w:rPrChange>
        </w:rPr>
        <w:t>RBF</w:t>
      </w:r>
      <w:del w:author="CHANDRASIRI H.V.B.L." w:date="2023-06-22T18:03:00Z" w:id="1000732958">
        <w:r w:rsidRPr="0B301C88" w:rsidDel="00707FD5">
          <w:rPr>
            <w:rPrChange w:author="CHANDRASIRI H.V.B.L." w:date="2023-06-22T18:00:00Z" w:id="64170208">
              <w:rPr>
                <w:rFonts w:ascii="Arial" w:hAnsi="Arial" w:cs="Arial"/>
              </w:rPr>
            </w:rPrChange>
          </w:rPr>
          <w:delText>)</w:delText>
        </w:r>
      </w:del>
      <w:ins w:author="CHANDRASIRI H.V.B.L." w:date="2023-06-22T18:03:00Z" w:id="501308634">
        <w:r w:rsidR="002A488E">
          <w:t>]</w:t>
        </w:r>
      </w:ins>
      <w:r w:rsidRPr="0B301C88" w:rsidR="00707FD5">
        <w:rPr>
          <w:rPrChange w:author="CHANDRASIRI H.V.B.L." w:date="2023-06-22T18:00:00Z" w:id="1776840718">
            <w:rPr>
              <w:rFonts w:ascii="Arial" w:hAnsi="Arial" w:cs="Arial"/>
            </w:rPr>
          </w:rPrChange>
        </w:rPr>
        <w:t xml:space="preserve"> analysis of retinal images is one of the research approaches used in the paper to design an automated system for diagnosing diabetic retinopathy.</w:t>
      </w:r>
      <w:r w:rsidRPr="0B301C88" w:rsidR="0008284F">
        <w:rPr>
          <w:rPrChange w:author="CHANDRASIRI H.V.B.L." w:date="2023-06-22T18:00:00Z" w:id="1663581361">
            <w:rPr>
              <w:rFonts w:ascii="Arial" w:hAnsi="Arial" w:cs="Arial"/>
            </w:rPr>
          </w:rPrChange>
        </w:rPr>
        <w:t xml:space="preserve"> </w:t>
      </w:r>
      <w:del w:author="CHANDRASIRI H.V.B.L." w:date="2023-06-22T18:03:00Z" w:id="1392558216">
        <w:r w:rsidRPr="0B301C88" w:rsidDel="29FA7FAE">
          <w:rPr>
            <w:rPrChange w:author="CHANDRASIRI H.V.B.L." w:date="2023-06-22T18:00:00Z" w:id="1384452910">
              <w:rPr>
                <w:rFonts w:ascii="Arial" w:hAnsi="Arial" w:cs="Arial"/>
              </w:rPr>
            </w:rPrChange>
          </w:rPr>
          <w:delText>(</w:delText>
        </w:r>
      </w:del>
      <w:ins w:author="CHANDRASIRI H.V.B.L." w:date="2023-06-22T18:03:00Z" w:id="351933665">
        <w:r w:rsidR="002A488E">
          <w:t>[</w:t>
        </w:r>
      </w:ins>
      <w:r w:rsidRPr="0B301C88" w:rsidR="29FA7FAE">
        <w:rPr>
          <w:rPrChange w:author="CHANDRASIRI H.V.B.L." w:date="2023-06-22T18:00:00Z" w:id="144973700">
            <w:rPr>
              <w:rFonts w:ascii="Arial" w:hAnsi="Arial" w:cs="Arial"/>
            </w:rPr>
          </w:rPrChange>
        </w:rPr>
        <w:t>4</w:t>
      </w:r>
      <w:del w:author="CHANDRASIRI H.V.B.L." w:date="2023-06-22T18:03:00Z" w:id="90579070">
        <w:r w:rsidRPr="0B301C88" w:rsidDel="29FA7FAE">
          <w:rPr>
            <w:rPrChange w:author="CHANDRASIRI H.V.B.L." w:date="2023-06-22T18:00:00Z" w:id="1464815513">
              <w:rPr>
                <w:rFonts w:ascii="Arial" w:hAnsi="Arial" w:cs="Arial"/>
              </w:rPr>
            </w:rPrChange>
          </w:rPr>
          <w:delText>)</w:delText>
        </w:r>
      </w:del>
      <w:ins w:author="CHANDRASIRI H.V.B.L." w:date="2023-06-22T18:03:00Z" w:id="523060202">
        <w:r w:rsidR="002A488E">
          <w:t>]</w:t>
        </w:r>
      </w:ins>
      <w:r w:rsidRPr="0B301C88" w:rsidR="29FA7FAE">
        <w:rPr>
          <w:rPrChange w:author="CHANDRASIRI H.V.B.L." w:date="2023-06-22T18:00:00Z" w:id="1862102447">
            <w:rPr>
              <w:rFonts w:ascii="Arial" w:hAnsi="Arial" w:cs="Arial"/>
            </w:rPr>
          </w:rPrChange>
        </w:rPr>
        <w:t xml:space="preserve"> </w:t>
      </w:r>
      <w:r w:rsidRPr="0B301C88" w:rsidR="00707FD5">
        <w:rPr>
          <w:rPrChange w:author="CHANDRASIRI H.V.B.L." w:date="2023-06-22T18:00:00Z" w:id="784634535">
            <w:rPr>
              <w:rFonts w:ascii="Arial" w:hAnsi="Arial" w:cs="Arial"/>
            </w:rPr>
          </w:rPrChange>
        </w:rPr>
        <w:t xml:space="preserve">As stated in the title, the focus of this paper is on the creation and assessment of an automated system for </w:t>
      </w:r>
      <w:r w:rsidR="58321C72">
        <w:rPr/>
        <w:t>diabetic</w:t>
      </w:r>
      <w:r w:rsidRPr="0B301C88" w:rsidR="00707FD5">
        <w:rPr>
          <w:rPrChange w:author="CHANDRASIRI H.V.B.L." w:date="2023-06-22T18:00:00Z" w:id="1056169658">
            <w:rPr>
              <w:rFonts w:ascii="Arial" w:hAnsi="Arial" w:cs="Arial"/>
            </w:rPr>
          </w:rPrChange>
        </w:rPr>
        <w:t xml:space="preserve"> retinopathy utilizing RBF.</w:t>
      </w:r>
      <w:r w:rsidRPr="0B301C88" w:rsidR="5B30ADFF">
        <w:rPr>
          <w:rPrChange w:author="CHANDRASIRI H.V.B.L." w:date="2023-06-22T18:00:00Z" w:id="110013849">
            <w:rPr>
              <w:rFonts w:ascii="Arial" w:hAnsi="Arial" w:cs="Arial"/>
            </w:rPr>
          </w:rPrChange>
        </w:rPr>
        <w:t xml:space="preserve"> </w:t>
      </w:r>
      <w:del w:author="CHANDRASIRI H.V.B.L." w:date="2023-06-22T18:03:00Z" w:id="279474784">
        <w:r w:rsidRPr="0B301C88" w:rsidDel="0008284F">
          <w:rPr>
            <w:rPrChange w:author="CHANDRASIRI H.V.B.L." w:date="2023-06-22T18:00:00Z" w:id="812870677">
              <w:rPr>
                <w:rFonts w:ascii="Arial" w:hAnsi="Arial" w:cs="Arial"/>
              </w:rPr>
            </w:rPrChange>
          </w:rPr>
          <w:delText>(</w:delText>
        </w:r>
      </w:del>
      <w:ins w:author="CHANDRASIRI H.V.B.L." w:date="2023-06-22T18:03:00Z" w:id="704610630">
        <w:r w:rsidR="002A488E">
          <w:t>[</w:t>
        </w:r>
      </w:ins>
      <w:r w:rsidRPr="0B301C88" w:rsidR="0008284F">
        <w:rPr>
          <w:rPrChange w:author="CHANDRASIRI H.V.B.L." w:date="2023-06-22T18:00:00Z" w:id="1783048620">
            <w:rPr>
              <w:rFonts w:ascii="Arial" w:hAnsi="Arial" w:cs="Arial"/>
            </w:rPr>
          </w:rPrChange>
        </w:rPr>
        <w:t>5</w:t>
      </w:r>
      <w:del w:author="CHANDRASIRI H.V.B.L." w:date="2023-06-22T18:03:00Z" w:id="871951563">
        <w:r w:rsidRPr="0B301C88" w:rsidDel="0008284F">
          <w:rPr>
            <w:rPrChange w:author="CHANDRASIRI H.V.B.L." w:date="2023-06-22T18:00:00Z" w:id="1811140633">
              <w:rPr>
                <w:rFonts w:ascii="Arial" w:hAnsi="Arial" w:cs="Arial"/>
              </w:rPr>
            </w:rPrChange>
          </w:rPr>
          <w:delText>)</w:delText>
        </w:r>
      </w:del>
      <w:ins w:author="CHANDRASIRI H.V.B.L." w:date="2023-06-22T18:03:00Z" w:id="137294400">
        <w:r w:rsidR="002A488E">
          <w:t>]</w:t>
        </w:r>
      </w:ins>
      <w:r w:rsidR="0008284F">
        <w:rPr/>
        <w:t xml:space="preserve"> </w:t>
      </w:r>
      <w:r w:rsidR="00707FD5">
        <w:rPr/>
        <w:t xml:space="preserve">Insights into one </w:t>
      </w:r>
      <w:r w:rsidR="3B9EC794">
        <w:rPr/>
        <w:t>technique</w:t>
      </w:r>
      <w:r w:rsidRPr="0B301C88" w:rsidR="00707FD5">
        <w:rPr>
          <w:rPrChange w:author="CHANDRASIRI H.V.B.L." w:date="2023-06-22T18:00:00Z" w:id="1804518096">
            <w:rPr>
              <w:rFonts w:ascii="Arial" w:hAnsi="Arial" w:cs="Arial"/>
            </w:rPr>
          </w:rPrChange>
        </w:rPr>
        <w:t xml:space="preserve"> for detecting diabetic retinopathy are provided in this research, which can be contrasted with molecular data-based methods.</w:t>
      </w:r>
      <w:r w:rsidRPr="0B301C88" w:rsidR="00072F56">
        <w:rPr>
          <w:rPrChange w:author="CHANDRASIRI H.V.B.L." w:date="2023-06-22T18:00:00Z" w:id="1765377815">
            <w:rPr>
              <w:rFonts w:ascii="Arial" w:hAnsi="Arial" w:cs="Arial"/>
            </w:rPr>
          </w:rPrChange>
        </w:rPr>
        <w:t xml:space="preserve"> </w:t>
      </w:r>
      <w:del w:author="CHANDRASIRI H.V.B.L." w:date="2023-06-22T18:03:00Z" w:id="835835951">
        <w:r w:rsidRPr="0B301C88" w:rsidDel="00707FD5">
          <w:rPr>
            <w:rPrChange w:author="CHANDRASIRI H.V.B.L." w:date="2023-06-22T18:00:00Z" w:id="397112516">
              <w:rPr>
                <w:rFonts w:ascii="Arial" w:hAnsi="Arial" w:cs="Arial"/>
              </w:rPr>
            </w:rPrChange>
          </w:rPr>
          <w:delText>(</w:delText>
        </w:r>
      </w:del>
      <w:ins w:author="CHANDRASIRI H.V.B.L." w:date="2023-06-22T18:03:00Z" w:id="1079167632">
        <w:r w:rsidR="002A488E">
          <w:t>[</w:t>
        </w:r>
      </w:ins>
      <w:r w:rsidRPr="0B301C88" w:rsidR="29FA7FAE">
        <w:rPr>
          <w:rPrChange w:author="CHANDRASIRI H.V.B.L." w:date="2023-06-22T18:00:00Z" w:id="798142089">
            <w:rPr>
              <w:rFonts w:ascii="Arial" w:hAnsi="Arial" w:cs="Arial"/>
            </w:rPr>
          </w:rPrChange>
        </w:rPr>
        <w:t>6</w:t>
      </w:r>
      <w:del w:author="CHANDRASIRI H.V.B.L." w:date="2023-06-22T18:03:00Z" w:id="1286090939">
        <w:r w:rsidRPr="0B301C88" w:rsidDel="29FA7FAE">
          <w:rPr>
            <w:rPrChange w:author="CHANDRASIRI H.V.B.L." w:date="2023-06-22T18:00:00Z" w:id="264411550">
              <w:rPr>
                <w:rFonts w:ascii="Arial" w:hAnsi="Arial" w:cs="Arial"/>
              </w:rPr>
            </w:rPrChange>
          </w:rPr>
          <w:delText>)</w:delText>
        </w:r>
      </w:del>
      <w:ins w:author="CHANDRASIRI H.V.B.L." w:date="2023-06-22T18:03:00Z" w:id="182362491">
        <w:r w:rsidR="002A488E">
          <w:t>]</w:t>
        </w:r>
      </w:ins>
      <w:r w:rsidRPr="0B301C88" w:rsidR="4A380219">
        <w:rPr>
          <w:rPrChange w:author="CHANDRASIRI H.V.B.L." w:date="2023-06-22T18:00:00Z" w:id="2047261607">
            <w:rPr>
              <w:rFonts w:ascii="Arial" w:hAnsi="Arial" w:cs="Arial"/>
            </w:rPr>
          </w:rPrChange>
        </w:rPr>
        <w:t xml:space="preserve"> </w:t>
      </w:r>
      <w:r w:rsidRPr="0B301C88" w:rsidR="00707FD5">
        <w:rPr>
          <w:rPrChange w:author="CHANDRASIRI H.V.B.L." w:date="2023-06-22T18:00:00Z" w:id="615805120">
            <w:rPr>
              <w:rFonts w:ascii="Arial" w:hAnsi="Arial" w:cs="Arial"/>
            </w:rPr>
          </w:rPrChange>
        </w:rPr>
        <w:t>The absence of a thorough comparison with other diabetic retinopathy detection techniques and a potential lack of generalizability to different demographics or data sets could be considered the paper's limitation.</w:t>
      </w:r>
      <w:del w:author="CHANDRASIRI H.V.B.L." w:date="2023-06-22T18:03:00Z" w:id="559636930">
        <w:r w:rsidRPr="0B301C88" w:rsidDel="0008284F">
          <w:rPr>
            <w:rPrChange w:author="CHANDRASIRI H.V.B.L." w:date="2023-06-22T18:00:00Z" w:id="1965339925">
              <w:rPr>
                <w:rFonts w:ascii="Arial" w:hAnsi="Arial" w:cs="Arial"/>
              </w:rPr>
            </w:rPrChange>
          </w:rPr>
          <w:delText>(</w:delText>
        </w:r>
      </w:del>
      <w:ins w:author="CHANDRASIRI H.V.B.L." w:date="2023-06-22T18:03:00Z" w:id="1124410397">
        <w:r w:rsidR="002A488E">
          <w:t>[</w:t>
        </w:r>
      </w:ins>
      <w:r w:rsidRPr="0B301C88" w:rsidR="0008284F">
        <w:rPr>
          <w:rPrChange w:author="CHANDRASIRI H.V.B.L." w:date="2023-06-22T18:00:00Z" w:id="629121010">
            <w:rPr>
              <w:rFonts w:ascii="Arial" w:hAnsi="Arial" w:cs="Arial"/>
            </w:rPr>
          </w:rPrChange>
        </w:rPr>
        <w:t>7</w:t>
      </w:r>
      <w:del w:author="CHANDRASIRI H.V.B.L." w:date="2023-06-22T18:03:00Z" w:id="819962534">
        <w:r w:rsidRPr="0B301C88" w:rsidDel="0008284F">
          <w:rPr>
            <w:rPrChange w:author="CHANDRASIRI H.V.B.L." w:date="2023-06-22T18:00:00Z" w:id="1587472548">
              <w:rPr>
                <w:rFonts w:ascii="Arial" w:hAnsi="Arial" w:cs="Arial"/>
              </w:rPr>
            </w:rPrChange>
          </w:rPr>
          <w:delText>)</w:delText>
        </w:r>
      </w:del>
      <w:ins w:author="CHANDRASIRI H.V.B.L." w:date="2023-06-22T18:03:00Z" w:id="848467177">
        <w:r w:rsidR="002A488E">
          <w:t>]</w:t>
        </w:r>
      </w:ins>
      <w:r w:rsidRPr="0B301C88" w:rsidR="0008284F">
        <w:rPr>
          <w:rPrChange w:author="CHANDRASIRI H.V.B.L." w:date="2023-06-22T18:00:00Z" w:id="2128847855">
            <w:rPr>
              <w:rFonts w:ascii="Arial" w:hAnsi="Arial" w:cs="Arial"/>
            </w:rPr>
          </w:rPrChange>
        </w:rPr>
        <w:t xml:space="preserve"> The system was tested using two datasets</w:t>
      </w:r>
      <w:r w:rsidRPr="0B301C88" w:rsidR="00C951AF">
        <w:rPr>
          <w:rPrChange w:author="CHANDRASIRI H.V.B.L." w:date="2023-06-22T18:00:00Z" w:id="1634799520">
            <w:rPr>
              <w:rFonts w:ascii="Arial" w:hAnsi="Arial" w:cs="Arial"/>
            </w:rPr>
          </w:rPrChange>
        </w:rPr>
        <w:t xml:space="preserve"> </w:t>
      </w:r>
      <w:r w:rsidRPr="0B301C88" w:rsidR="0008284F">
        <w:rPr>
          <w:rPrChange w:author="CHANDRASIRI H.V.B.L." w:date="2023-06-22T18:00:00Z" w:id="1163955586">
            <w:rPr>
              <w:rFonts w:ascii="Arial" w:hAnsi="Arial" w:cs="Arial"/>
            </w:rPr>
          </w:rPrChange>
        </w:rPr>
        <w:t>and achieved a sensitivity of 0.83 and 0.94, respectively</w:t>
      </w:r>
      <w:r w:rsidRPr="0B301C88" w:rsidR="00C951AF">
        <w:rPr>
          <w:rPrChange w:author="CHANDRASIRI H.V.B.L." w:date="2023-06-22T18:00:00Z" w:id="1872603807">
            <w:rPr>
              <w:rFonts w:ascii="Arial" w:hAnsi="Arial" w:cs="Arial"/>
            </w:rPr>
          </w:rPrChange>
        </w:rPr>
        <w:t xml:space="preserve">. </w:t>
      </w:r>
      <w:r w:rsidRPr="0B301C88" w:rsidR="0008284F">
        <w:rPr>
          <w:rPrChange w:author="CHANDRASIRI H.V.B.L." w:date="2023-06-22T18:00:00Z" w:id="1359487296">
            <w:rPr>
              <w:rFonts w:ascii="Arial" w:hAnsi="Arial" w:cs="Arial"/>
            </w:rPr>
          </w:rPrChange>
        </w:rPr>
        <w:t xml:space="preserve">The researcher </w:t>
      </w:r>
      <w:r w:rsidRPr="0B301C88" w:rsidR="00217202">
        <w:rPr>
          <w:rPrChange w:author="CHANDRASIRI H.V.B.L." w:date="2023-06-22T18:00:00Z" w:id="851673286">
            <w:rPr>
              <w:rFonts w:ascii="Arial" w:hAnsi="Arial" w:cs="Arial"/>
            </w:rPr>
          </w:rPrChange>
        </w:rPr>
        <w:t>suggested</w:t>
      </w:r>
      <w:r w:rsidRPr="0B301C88" w:rsidR="00797F68">
        <w:rPr>
          <w:rPrChange w:author="CHANDRASIRI H.V.B.L." w:date="2023-06-22T18:00:00Z" w:id="481805550">
            <w:rPr>
              <w:rFonts w:ascii="Arial" w:hAnsi="Arial" w:cs="Arial"/>
            </w:rPr>
          </w:rPrChange>
        </w:rPr>
        <w:t xml:space="preserve"> </w:t>
      </w:r>
      <w:r w:rsidR="68BBF0A2">
        <w:rPr/>
        <w:t>incorporating</w:t>
      </w:r>
      <w:r w:rsidRPr="0B301C88" w:rsidR="009B582B">
        <w:rPr>
          <w:rPrChange w:author="CHANDRASIRI H.V.B.L." w:date="2023-06-22T18:00:00Z" w:id="530786432">
            <w:rPr>
              <w:rFonts w:ascii="Arial" w:hAnsi="Arial" w:cs="Arial"/>
            </w:rPr>
          </w:rPrChange>
        </w:rPr>
        <w:t xml:space="preserve"> </w:t>
      </w:r>
      <w:r w:rsidRPr="0B301C88" w:rsidR="0008284F">
        <w:rPr>
          <w:rPrChange w:author="CHANDRASIRI H.V.B.L." w:date="2023-06-22T18:00:00Z" w:id="924847420">
            <w:rPr>
              <w:rFonts w:ascii="Arial" w:hAnsi="Arial" w:cs="Arial"/>
            </w:rPr>
          </w:rPrChange>
        </w:rPr>
        <w:t xml:space="preserve">multiple classifier </w:t>
      </w:r>
      <w:r w:rsidRPr="0B301C88" w:rsidR="00296F90">
        <w:rPr>
          <w:rPrChange w:author="CHANDRASIRI H.V.B.L." w:date="2023-06-22T18:00:00Z" w:id="125416981">
            <w:rPr>
              <w:rFonts w:ascii="Arial" w:hAnsi="Arial" w:cs="Arial"/>
            </w:rPr>
          </w:rPrChange>
        </w:rPr>
        <w:t xml:space="preserve">systems </w:t>
      </w:r>
      <w:del w:author="CHANDRASIRI H.V.B.L." w:date="2023-06-22T18:03:00Z" w:id="1364548832">
        <w:r w:rsidRPr="0B301C88" w:rsidDel="0008284F">
          <w:rPr>
            <w:rPrChange w:author="CHANDRASIRI H.V.B.L." w:date="2023-06-22T18:00:00Z" w:id="617179991">
              <w:rPr>
                <w:rFonts w:ascii="Arial" w:hAnsi="Arial" w:cs="Arial"/>
              </w:rPr>
            </w:rPrChange>
          </w:rPr>
          <w:delText>(</w:delText>
        </w:r>
      </w:del>
      <w:ins w:author="CHANDRASIRI H.V.B.L." w:date="2023-06-22T18:03:00Z" w:id="2120810431">
        <w:r w:rsidR="002A488E">
          <w:t>[</w:t>
        </w:r>
      </w:ins>
      <w:r w:rsidRPr="0B301C88" w:rsidR="0008284F">
        <w:rPr>
          <w:rPrChange w:author="CHANDRASIRI H.V.B.L." w:date="2023-06-22T18:00:00Z" w:id="558074057">
            <w:rPr>
              <w:rFonts w:ascii="Arial" w:hAnsi="Arial" w:cs="Arial"/>
            </w:rPr>
          </w:rPrChange>
        </w:rPr>
        <w:t>MCS</w:t>
      </w:r>
      <w:del w:author="CHANDRASIRI H.V.B.L." w:date="2023-06-22T18:03:00Z" w:id="1545211603">
        <w:r w:rsidRPr="0B301C88" w:rsidDel="0008284F">
          <w:rPr>
            <w:rPrChange w:author="CHANDRASIRI H.V.B.L." w:date="2023-06-22T18:00:00Z" w:id="1804097619">
              <w:rPr>
                <w:rFonts w:ascii="Arial" w:hAnsi="Arial" w:cs="Arial"/>
              </w:rPr>
            </w:rPrChange>
          </w:rPr>
          <w:delText>)</w:delText>
        </w:r>
      </w:del>
      <w:ins w:author="CHANDRASIRI H.V.B.L." w:date="2023-06-22T18:03:00Z" w:id="709155114">
        <w:r w:rsidR="002A488E">
          <w:t>]</w:t>
        </w:r>
      </w:ins>
      <w:r w:rsidRPr="0B301C88" w:rsidR="0008284F">
        <w:rPr>
          <w:rPrChange w:author="CHANDRASIRI H.V.B.L." w:date="2023-06-22T18:00:00Z" w:id="1513932026">
            <w:rPr>
              <w:rFonts w:ascii="Arial" w:hAnsi="Arial" w:cs="Arial"/>
            </w:rPr>
          </w:rPrChange>
        </w:rPr>
        <w:t xml:space="preserve"> to improve the</w:t>
      </w:r>
      <w:r w:rsidRPr="0B301C88" w:rsidR="008854A5">
        <w:rPr>
          <w:rPrChange w:author="CHANDRASIRI H.V.B.L." w:date="2023-06-22T18:00:00Z" w:id="703704373">
            <w:rPr>
              <w:rFonts w:ascii="Arial" w:hAnsi="Arial" w:cs="Arial"/>
            </w:rPr>
          </w:rPrChange>
        </w:rPr>
        <w:t xml:space="preserve"> system’s </w:t>
      </w:r>
      <w:r w:rsidRPr="0B301C88" w:rsidR="00296F90">
        <w:rPr>
          <w:rPrChange w:author="CHANDRASIRI H.V.B.L." w:date="2023-06-22T18:00:00Z" w:id="1718133909">
            <w:rPr>
              <w:rFonts w:ascii="Arial" w:hAnsi="Arial" w:cs="Arial"/>
            </w:rPr>
          </w:rPrChange>
        </w:rPr>
        <w:t>accuracy</w:t>
      </w:r>
      <w:r w:rsidRPr="0B301C88" w:rsidR="0008284F">
        <w:rPr>
          <w:rPrChange w:author="CHANDRASIRI H.V.B.L." w:date="2023-06-22T18:00:00Z" w:id="1783623132">
            <w:rPr>
              <w:rFonts w:ascii="Arial" w:hAnsi="Arial" w:cs="Arial"/>
            </w:rPr>
          </w:rPrChange>
        </w:rPr>
        <w:t xml:space="preserve">. </w:t>
      </w:r>
      <w:del w:author="CHANDRASIRI H.V.B.L." w:date="2023-06-22T18:03:00Z" w:id="68240739">
        <w:r w:rsidRPr="0B301C88" w:rsidDel="0008284F">
          <w:rPr>
            <w:rPrChange w:author="CHANDRASIRI H.V.B.L." w:date="2023-06-22T18:00:00Z" w:id="1062134296">
              <w:rPr>
                <w:rFonts w:ascii="Arial" w:hAnsi="Arial" w:cs="Arial"/>
              </w:rPr>
            </w:rPrChange>
          </w:rPr>
          <w:delText>(</w:delText>
        </w:r>
      </w:del>
      <w:ins w:author="CHANDRASIRI H.V.B.L." w:date="2023-06-22T18:03:00Z" w:id="1663707556">
        <w:r w:rsidR="002A488E">
          <w:t>[</w:t>
        </w:r>
      </w:ins>
      <w:r w:rsidRPr="0B301C88" w:rsidR="0008284F">
        <w:rPr>
          <w:rPrChange w:author="CHANDRASIRI H.V.B.L." w:date="2023-06-22T18:00:00Z" w:id="1635571904">
            <w:rPr>
              <w:rFonts w:ascii="Arial" w:hAnsi="Arial" w:cs="Arial"/>
            </w:rPr>
          </w:rPrChange>
        </w:rPr>
        <w:t>8</w:t>
      </w:r>
      <w:del w:author="CHANDRASIRI H.V.B.L." w:date="2023-06-22T18:03:00Z" w:id="738453328">
        <w:r w:rsidRPr="0B301C88" w:rsidDel="0008284F">
          <w:rPr>
            <w:rPrChange w:author="CHANDRASIRI H.V.B.L." w:date="2023-06-22T18:00:00Z" w:id="741667763">
              <w:rPr>
                <w:rFonts w:ascii="Arial" w:hAnsi="Arial" w:cs="Arial"/>
              </w:rPr>
            </w:rPrChange>
          </w:rPr>
          <w:delText>)</w:delText>
        </w:r>
      </w:del>
      <w:ins w:author="CHANDRASIRI H.V.B.L." w:date="2023-06-22T18:03:00Z" w:id="279278714">
        <w:r w:rsidR="002A488E">
          <w:t>]</w:t>
        </w:r>
      </w:ins>
      <w:r w:rsidRPr="0B301C88" w:rsidR="0008284F">
        <w:rPr>
          <w:rPrChange w:author="CHANDRASIRI H.V.B.L." w:date="2023-06-22T18:00:00Z" w:id="1321948813">
            <w:rPr>
              <w:rFonts w:ascii="Arial" w:hAnsi="Arial" w:cs="Arial"/>
            </w:rPr>
          </w:rPrChange>
        </w:rPr>
        <w:t xml:space="preserve"> This research </w:t>
      </w:r>
      <w:r w:rsidRPr="0B301C88" w:rsidR="00D01452">
        <w:rPr>
          <w:rPrChange w:author="CHANDRASIRI H.V.B.L." w:date="2023-06-22T18:00:00Z" w:id="41601066">
            <w:rPr>
              <w:rFonts w:ascii="Arial" w:hAnsi="Arial" w:cs="Arial"/>
            </w:rPr>
          </w:rPrChange>
        </w:rPr>
        <w:t xml:space="preserve">also used machine learning algorithms </w:t>
      </w:r>
      <w:r w:rsidRPr="0B301C88" w:rsidR="00296F90">
        <w:rPr>
          <w:rPrChange w:author="CHANDRASIRI H.V.B.L." w:date="2023-06-22T18:00:00Z" w:id="15726446">
            <w:rPr>
              <w:rFonts w:ascii="Arial" w:hAnsi="Arial" w:cs="Arial"/>
            </w:rPr>
          </w:rPrChange>
        </w:rPr>
        <w:t>to separate</w:t>
      </w:r>
      <w:r w:rsidRPr="0B301C88" w:rsidR="00D01452">
        <w:rPr>
          <w:rPrChange w:author="CHANDRASIRI H.V.B.L." w:date="2023-06-22T18:00:00Z" w:id="1879508005">
            <w:rPr>
              <w:rFonts w:ascii="Arial" w:hAnsi="Arial" w:cs="Arial"/>
            </w:rPr>
          </w:rPrChange>
        </w:rPr>
        <w:t xml:space="preserve"> DR </w:t>
      </w:r>
      <w:r w:rsidRPr="0B301C88" w:rsidR="008854A5">
        <w:rPr>
          <w:rPrChange w:author="CHANDRASIRI H.V.B.L." w:date="2023-06-22T18:00:00Z" w:id="1437807925">
            <w:rPr>
              <w:rFonts w:ascii="Arial" w:hAnsi="Arial" w:cs="Arial"/>
            </w:rPr>
          </w:rPrChange>
        </w:rPr>
        <w:t>and</w:t>
      </w:r>
      <w:r w:rsidRPr="0B301C88" w:rsidR="00D01452">
        <w:rPr>
          <w:rPrChange w:author="CHANDRASIRI H.V.B.L." w:date="2023-06-22T18:00:00Z" w:id="387167368">
            <w:rPr>
              <w:rFonts w:ascii="Arial" w:hAnsi="Arial" w:cs="Arial"/>
            </w:rPr>
          </w:rPrChange>
        </w:rPr>
        <w:t xml:space="preserve"> non</w:t>
      </w:r>
      <w:r w:rsidRPr="0B301C88" w:rsidR="6A56A1AD">
        <w:rPr>
          <w:rPrChange w:author="CHANDRASIRI H.V.B.L." w:date="2023-06-22T18:00:00Z" w:id="296425801">
            <w:rPr>
              <w:rFonts w:ascii="Arial" w:hAnsi="Arial" w:cs="Arial"/>
            </w:rPr>
          </w:rPrChange>
        </w:rPr>
        <w:t>-</w:t>
      </w:r>
      <w:r w:rsidRPr="0B301C88" w:rsidR="00D01452">
        <w:rPr>
          <w:rPrChange w:author="CHANDRASIRI H.V.B.L." w:date="2023-06-22T18:00:00Z" w:id="935776747">
            <w:rPr>
              <w:rFonts w:ascii="Arial" w:hAnsi="Arial" w:cs="Arial"/>
            </w:rPr>
          </w:rPrChange>
        </w:rPr>
        <w:t>DR patients.</w:t>
      </w:r>
    </w:p>
    <w:p w:rsidRPr="00255157" w:rsidR="0008284F" w:rsidP="0008284F" w:rsidRDefault="0008284F" w14:paraId="3447AC60" w14:textId="77777777"/>
    <w:p w:rsidRPr="00255157" w:rsidR="0008284F" w:rsidP="0008284F" w:rsidRDefault="0008284F" w14:paraId="3CACB079" w14:textId="77777777"/>
    <w:p w:rsidRPr="00255157" w:rsidR="0008284F" w:rsidP="0008284F" w:rsidRDefault="0008284F" w14:paraId="47FAE461" w14:textId="77777777"/>
    <w:p w:rsidRPr="00255157" w:rsidR="0008284F" w:rsidP="0008284F" w:rsidRDefault="0008284F" w14:paraId="7F182F95" w14:textId="77777777"/>
    <w:p w:rsidRPr="00255157" w:rsidR="0008284F" w:rsidP="0008284F" w:rsidRDefault="0008284F" w14:paraId="5DE658DE" w14:textId="77777777"/>
    <w:p w:rsidRPr="00255157" w:rsidR="0008284F" w:rsidP="0008284F" w:rsidRDefault="0008284F" w14:paraId="68EC32A9" w14:textId="77777777"/>
    <w:p w:rsidRPr="00255157" w:rsidR="0008284F" w:rsidP="0008284F" w:rsidRDefault="0008284F" w14:paraId="48605A75" w14:textId="77777777"/>
    <w:p w:rsidRPr="00255157" w:rsidR="0008284F" w:rsidP="0008284F" w:rsidRDefault="0008284F" w14:paraId="337B04E9" w14:textId="77777777"/>
    <w:p w:rsidRPr="00255157" w:rsidR="0008284F" w:rsidP="0008284F" w:rsidRDefault="0008284F" w14:paraId="11782049" w14:textId="77777777"/>
    <w:p w:rsidRPr="00255157" w:rsidR="0008284F" w:rsidP="0008284F" w:rsidRDefault="0008284F" w14:paraId="487B487E" w14:textId="77777777"/>
    <w:p w:rsidRPr="00255157" w:rsidR="0008284F" w:rsidP="0008284F" w:rsidRDefault="0008284F" w14:paraId="3C98D78D" w14:textId="77777777"/>
    <w:p w:rsidRPr="00255157" w:rsidR="0008284F" w:rsidP="0008284F" w:rsidRDefault="0008284F" w14:paraId="4E920487" w14:textId="77777777"/>
    <w:p w:rsidRPr="00255157" w:rsidR="0008284F" w:rsidP="0008284F" w:rsidRDefault="0008284F" w14:paraId="52C493BF" w14:textId="77777777"/>
    <w:p w:rsidRPr="00255157" w:rsidR="0008284F" w:rsidP="0008284F" w:rsidRDefault="0008284F" w14:paraId="5A64E505" w14:textId="77777777"/>
    <w:p w:rsidRPr="00255157" w:rsidR="0008284F" w:rsidP="0008284F" w:rsidRDefault="0008284F" w14:paraId="6BB2DA77" w14:textId="77777777"/>
    <w:p w:rsidRPr="00255157" w:rsidR="0008284F" w:rsidP="0008284F" w:rsidRDefault="0008284F" w14:paraId="4773E56A" w14:textId="77777777"/>
    <w:p w:rsidRPr="00255157" w:rsidR="0008284F" w:rsidP="0008284F" w:rsidRDefault="0008284F" w14:paraId="4434F9C9" w14:textId="77777777"/>
    <w:p w:rsidRPr="00255157" w:rsidR="0008284F" w:rsidP="0008284F" w:rsidRDefault="0008284F" w14:paraId="3F5F6B89" w14:textId="77777777"/>
    <w:p w:rsidRPr="00255157" w:rsidR="0008284F" w:rsidP="0008284F" w:rsidRDefault="0008284F" w14:paraId="4AAD469A" w14:textId="77777777"/>
    <w:p w:rsidRPr="00255157" w:rsidR="0008284F" w:rsidP="0008284F" w:rsidRDefault="0008284F" w14:paraId="747A67FF" w14:textId="77777777"/>
    <w:p w:rsidRPr="00255157" w:rsidR="00897641" w:rsidP="0008284F" w:rsidRDefault="00897641" w14:paraId="332ED2C6" w14:textId="77777777"/>
    <w:p w:rsidRPr="00255157" w:rsidR="0008284F" w:rsidP="0008284F" w:rsidRDefault="0008284F" w14:paraId="16F48A9D" w14:textId="77777777"/>
    <w:p w:rsidRPr="00255157" w:rsidR="0008284F" w:rsidP="0008284F" w:rsidRDefault="0008284F" w14:paraId="3E766EF2" w14:textId="77777777"/>
    <w:p w:rsidRPr="00255157" w:rsidR="00F60AC1" w:rsidP="0008284F" w:rsidRDefault="00F60AC1" w14:paraId="1748DB8F" w14:textId="77777777"/>
    <w:p w:rsidRPr="00255157" w:rsidR="00F60AC1" w:rsidP="0008284F" w:rsidRDefault="00F60AC1" w14:paraId="7E071A5F" w14:textId="77777777"/>
    <w:p w:rsidRPr="00255157" w:rsidR="00F60AC1" w:rsidP="0008284F" w:rsidRDefault="00F60AC1" w14:paraId="143C50F1" w14:textId="77777777"/>
    <w:p w:rsidRPr="00255157" w:rsidR="00F60AC1" w:rsidP="0008284F" w:rsidRDefault="00F60AC1" w14:paraId="089C3AC5" w14:textId="77777777"/>
    <w:p w:rsidRPr="00255157" w:rsidR="0008284F" w:rsidP="0008284F" w:rsidRDefault="0008284F" w14:paraId="608AFF72" w14:textId="77777777"/>
    <w:p w:rsidRPr="00255157" w:rsidR="0008284F" w:rsidP="0008284F" w:rsidRDefault="0008284F" w14:paraId="4F76A7D5" w14:textId="77777777"/>
    <w:p w:rsidRPr="00255157" w:rsidR="0008284F" w:rsidP="0008284F" w:rsidRDefault="0008284F" w14:paraId="1611740B" w14:textId="77777777"/>
    <w:p w:rsidRPr="00255157" w:rsidR="00897641" w:rsidP="0008284F" w:rsidRDefault="0008284F" w14:paraId="720226F6" w14:textId="445D8628">
      <w:pPr>
        <w:rPr>
          <w:b/>
          <w:bCs/>
          <w:sz w:val="40"/>
          <w:szCs w:val="40"/>
          <w:u w:val="single"/>
          <w:rPrChange w:author="CHANDRASIRI H.V.B.L." w:date="2023-06-22T18:00:00Z" w:id="377">
            <w:rPr>
              <w:rFonts w:ascii="Arial" w:hAnsi="Arial" w:cs="Arial"/>
              <w:b/>
              <w:bCs/>
              <w:sz w:val="40"/>
              <w:szCs w:val="40"/>
              <w:u w:val="single"/>
            </w:rPr>
          </w:rPrChange>
        </w:rPr>
      </w:pPr>
      <w:r w:rsidRPr="00255157">
        <w:rPr>
          <w:b/>
          <w:bCs/>
          <w:sz w:val="40"/>
          <w:szCs w:val="40"/>
          <w:u w:val="single"/>
          <w:rPrChange w:author="CHANDRASIRI H.V.B.L." w:date="2023-06-22T18:00:00Z" w:id="378">
            <w:rPr>
              <w:rFonts w:ascii="Arial" w:hAnsi="Arial" w:cs="Arial"/>
              <w:b/>
              <w:bCs/>
              <w:sz w:val="40"/>
              <w:szCs w:val="40"/>
              <w:u w:val="single"/>
            </w:rPr>
          </w:rPrChange>
        </w:rPr>
        <w:lastRenderedPageBreak/>
        <w:t>ARTICLE 0</w:t>
      </w:r>
      <w:r w:rsidRPr="00255157" w:rsidR="00F60AC1">
        <w:rPr>
          <w:b/>
          <w:bCs/>
          <w:sz w:val="40"/>
          <w:szCs w:val="40"/>
          <w:u w:val="single"/>
          <w:rPrChange w:author="CHANDRASIRI H.V.B.L." w:date="2023-06-22T18:00:00Z" w:id="379">
            <w:rPr>
              <w:rFonts w:ascii="Arial" w:hAnsi="Arial" w:cs="Arial"/>
              <w:b/>
              <w:bCs/>
              <w:sz w:val="40"/>
              <w:szCs w:val="40"/>
              <w:u w:val="single"/>
            </w:rPr>
          </w:rPrChange>
        </w:rPr>
        <w:t>7</w:t>
      </w:r>
    </w:p>
    <w:p w:rsidRPr="00255157" w:rsidR="00897641" w:rsidP="1A909D5E" w:rsidRDefault="00897641" w14:paraId="6A0024EF" w14:textId="77777777">
      <w:pPr>
        <w:rPr>
          <w:b/>
          <w:bCs/>
          <w:u w:val="single"/>
          <w:rPrChange w:author="CHANDRASIRI H.V.B.L." w:date="2023-06-22T18:00:00Z" w:id="380">
            <w:rPr>
              <w:rFonts w:ascii="Arial" w:hAnsi="Arial" w:cs="Arial"/>
              <w:b/>
              <w:bCs/>
              <w:u w:val="single"/>
            </w:rPr>
          </w:rPrChange>
        </w:rPr>
      </w:pPr>
    </w:p>
    <w:p w:rsidRPr="00255157" w:rsidR="0008284F" w:rsidP="1A909D5E" w:rsidRDefault="63A50A2D" w14:paraId="495D550D" w14:textId="40A73745">
      <w:pPr>
        <w:rPr>
          <w:b/>
          <w:bCs/>
          <w:u w:val="single"/>
          <w:rPrChange w:author="CHANDRASIRI H.V.B.L." w:date="2023-06-22T18:00:00Z" w:id="381">
            <w:rPr>
              <w:rFonts w:ascii="Arial" w:hAnsi="Arial" w:cs="Arial"/>
              <w:b/>
              <w:bCs/>
              <w:u w:val="single"/>
            </w:rPr>
          </w:rPrChange>
        </w:rPr>
      </w:pPr>
      <w:r w:rsidRPr="00255157">
        <w:rPr>
          <w:b/>
          <w:bCs/>
          <w:u w:val="single"/>
          <w:rPrChange w:author="CHANDRASIRI H.V.B.L." w:date="2023-06-22T18:00:00Z" w:id="382">
            <w:rPr>
              <w:rFonts w:ascii="Arial" w:hAnsi="Arial" w:cs="Arial"/>
              <w:b/>
              <w:bCs/>
              <w:u w:val="single"/>
            </w:rPr>
          </w:rPrChange>
        </w:rPr>
        <w:t>2019/E/011</w:t>
      </w:r>
    </w:p>
    <w:p w:rsidRPr="00255157" w:rsidR="0008284F" w:rsidP="1A909D5E" w:rsidRDefault="63A50A2D" w14:paraId="0EF98DC2" w14:textId="0933E652">
      <w:pPr>
        <w:rPr>
          <w:b/>
          <w:bCs/>
          <w:u w:val="single"/>
          <w:rPrChange w:author="CHANDRASIRI H.V.B.L." w:date="2023-06-22T18:00:00Z" w:id="383">
            <w:rPr>
              <w:rFonts w:ascii="Arial" w:hAnsi="Arial" w:cs="Arial"/>
              <w:b/>
              <w:bCs/>
              <w:u w:val="single"/>
            </w:rPr>
          </w:rPrChange>
        </w:rPr>
      </w:pPr>
      <w:del w:author="CHANDRASIRI H.V.B.L." w:date="2023-06-22T18:11:00Z" w:id="384">
        <w:r w:rsidRPr="00255157" w:rsidDel="00A21FE9">
          <w:rPr>
            <w:b/>
            <w:bCs/>
            <w:u w:val="single"/>
            <w:rPrChange w:author="CHANDRASIRI H.V.B.L." w:date="2023-06-22T18:00:00Z" w:id="385">
              <w:rPr>
                <w:rFonts w:ascii="Arial" w:hAnsi="Arial" w:cs="Arial"/>
                <w:b/>
                <w:bCs/>
                <w:u w:val="single"/>
              </w:rPr>
            </w:rPrChange>
          </w:rPr>
          <w:delText>WEEK</w:delText>
        </w:r>
      </w:del>
      <w:ins w:author="CHANDRASIRI H.V.B.L." w:date="2023-06-22T18:12:00Z" w:id="386">
        <w:r w:rsidR="00A21FE9">
          <w:rPr>
            <w:b/>
            <w:bCs/>
            <w:u w:val="single"/>
          </w:rPr>
          <w:t>Week</w:t>
        </w:r>
      </w:ins>
      <w:r w:rsidRPr="00255157">
        <w:rPr>
          <w:b/>
          <w:bCs/>
          <w:u w:val="single"/>
          <w:rPrChange w:author="CHANDRASIRI H.V.B.L." w:date="2023-06-22T18:00:00Z" w:id="387">
            <w:rPr>
              <w:rFonts w:ascii="Arial" w:hAnsi="Arial" w:cs="Arial"/>
              <w:b/>
              <w:bCs/>
              <w:u w:val="single"/>
            </w:rPr>
          </w:rPrChange>
        </w:rPr>
        <w:t xml:space="preserve"> 02</w:t>
      </w:r>
    </w:p>
    <w:p w:rsidR="0008284F" w:rsidP="1A909D5E" w:rsidRDefault="0008284F" w14:paraId="532E1944" w14:textId="274620C3">
      <w:pPr>
        <w:rPr>
          <w:ins w:author="CHANDRASIRI H.V.B.L." w:date="2023-06-22T18:07:00Z" w:id="388"/>
          <w:b/>
          <w:bCs/>
          <w:sz w:val="40"/>
          <w:szCs w:val="40"/>
          <w:u w:val="single"/>
        </w:rPr>
      </w:pPr>
    </w:p>
    <w:p w:rsidRPr="00255157" w:rsidR="00CE5394" w:rsidP="1A909D5E" w:rsidRDefault="00CE5394" w14:paraId="29A64852" w14:textId="77777777">
      <w:pPr>
        <w:rPr>
          <w:b/>
          <w:bCs/>
          <w:sz w:val="40"/>
          <w:szCs w:val="40"/>
          <w:u w:val="single"/>
        </w:rPr>
      </w:pPr>
    </w:p>
    <w:p w:rsidRPr="00255157" w:rsidR="0008284F" w:rsidP="00F60AC1" w:rsidRDefault="0008284F" w14:paraId="2A8C2709" w14:textId="058A3BF1">
      <w:pPr>
        <w:jc w:val="both"/>
        <w:rPr>
          <w:color w:val="222222"/>
          <w:shd w:val="clear" w:color="auto" w:fill="FFFFFF"/>
          <w:rPrChange w:author="CHANDRASIRI H.V.B.L." w:date="2023-06-22T18:00:00Z" w:id="389">
            <w:rPr>
              <w:rFonts w:ascii="Arial" w:hAnsi="Arial" w:cs="Arial"/>
              <w:color w:val="222222"/>
              <w:shd w:val="clear" w:color="auto" w:fill="FFFFFF"/>
            </w:rPr>
          </w:rPrChange>
        </w:rPr>
      </w:pPr>
      <w:del w:author="CHANDRASIRI H.V.B.L." w:date="2023-06-22T18:03:00Z" w:id="390">
        <w:r w:rsidRPr="00255157" w:rsidDel="002A488E">
          <w:rPr>
            <w:color w:val="222222"/>
            <w:shd w:val="clear" w:color="auto" w:fill="FFFFFF"/>
            <w:rPrChange w:author="CHANDRASIRI H.V.B.L." w:date="2023-06-22T18:00:00Z" w:id="391">
              <w:rPr>
                <w:rFonts w:ascii="Arial" w:hAnsi="Arial" w:cs="Arial"/>
                <w:color w:val="222222"/>
                <w:shd w:val="clear" w:color="auto" w:fill="FFFFFF"/>
              </w:rPr>
            </w:rPrChange>
          </w:rPr>
          <w:delText>(</w:delText>
        </w:r>
      </w:del>
      <w:ins w:author="CHANDRASIRI H.V.B.L." w:date="2023-06-22T18:03:00Z" w:id="392">
        <w:r w:rsidR="002A488E">
          <w:rPr>
            <w:color w:val="222222"/>
            <w:shd w:val="clear" w:color="auto" w:fill="FFFFFF"/>
          </w:rPr>
          <w:t>[</w:t>
        </w:r>
      </w:ins>
      <w:r w:rsidRPr="00255157">
        <w:rPr>
          <w:color w:val="222222"/>
          <w:shd w:val="clear" w:color="auto" w:fill="FFFFFF"/>
          <w:rPrChange w:author="CHANDRASIRI H.V.B.L." w:date="2023-06-22T18:00:00Z" w:id="393">
            <w:rPr>
              <w:rFonts w:ascii="Arial" w:hAnsi="Arial" w:cs="Arial"/>
              <w:color w:val="222222"/>
              <w:shd w:val="clear" w:color="auto" w:fill="FFFFFF"/>
            </w:rPr>
          </w:rPrChange>
        </w:rPr>
        <w:t>1</w:t>
      </w:r>
      <w:del w:author="CHANDRASIRI H.V.B.L." w:date="2023-06-22T18:03:00Z" w:id="394">
        <w:r w:rsidRPr="00255157" w:rsidDel="002A488E">
          <w:rPr>
            <w:color w:val="222222"/>
            <w:shd w:val="clear" w:color="auto" w:fill="FFFFFF"/>
            <w:rPrChange w:author="CHANDRASIRI H.V.B.L." w:date="2023-06-22T18:00:00Z" w:id="395">
              <w:rPr>
                <w:rFonts w:ascii="Arial" w:hAnsi="Arial" w:cs="Arial"/>
                <w:color w:val="222222"/>
                <w:shd w:val="clear" w:color="auto" w:fill="FFFFFF"/>
              </w:rPr>
            </w:rPrChange>
          </w:rPr>
          <w:delText>)</w:delText>
        </w:r>
      </w:del>
      <w:ins w:author="CHANDRASIRI H.V.B.L." w:date="2023-06-22T18:03:00Z" w:id="396">
        <w:r w:rsidR="002A488E">
          <w:rPr>
            <w:color w:val="222222"/>
            <w:shd w:val="clear" w:color="auto" w:fill="FFFFFF"/>
          </w:rPr>
          <w:t>]</w:t>
        </w:r>
      </w:ins>
      <w:r w:rsidRPr="00255157" w:rsidR="00D871D8">
        <w:rPr>
          <w:color w:val="222222"/>
          <w:shd w:val="clear" w:color="auto" w:fill="FFFFFF"/>
          <w:rPrChange w:author="CHANDRASIRI H.V.B.L." w:date="2023-06-22T18:00:00Z" w:id="397">
            <w:rPr>
              <w:rFonts w:ascii="Arial" w:hAnsi="Arial" w:cs="Arial"/>
              <w:color w:val="222222"/>
              <w:shd w:val="clear" w:color="auto" w:fill="FFFFFF"/>
            </w:rPr>
          </w:rPrChange>
        </w:rPr>
        <w:t xml:space="preserve"> </w:t>
      </w:r>
      <w:r w:rsidRPr="00255157">
        <w:rPr>
          <w:color w:val="222222"/>
          <w:shd w:val="clear" w:color="auto" w:fill="FFFFFF"/>
          <w:rPrChange w:author="CHANDRASIRI H.V.B.L." w:date="2023-06-22T18:00:00Z" w:id="398">
            <w:rPr>
              <w:rFonts w:ascii="Arial" w:hAnsi="Arial" w:cs="Arial"/>
              <w:color w:val="222222"/>
              <w:shd w:val="clear" w:color="auto" w:fill="FFFFFF"/>
            </w:rPr>
          </w:rPrChange>
        </w:rPr>
        <w:t xml:space="preserve">Das, D., Biswas, S.K. and Bandyopadhyay, S., “A critical review on </w:t>
      </w:r>
      <w:r w:rsidRPr="00255157" w:rsidR="00D170AE">
        <w:rPr>
          <w:color w:val="222222"/>
          <w:shd w:val="clear" w:color="auto" w:fill="FFFFFF"/>
          <w:rPrChange w:author="CHANDRASIRI H.V.B.L." w:date="2023-06-22T18:00:00Z" w:id="399">
            <w:rPr>
              <w:rFonts w:ascii="Arial" w:hAnsi="Arial" w:cs="Arial"/>
              <w:color w:val="222222"/>
              <w:shd w:val="clear" w:color="auto" w:fill="FFFFFF"/>
            </w:rPr>
          </w:rPrChange>
        </w:rPr>
        <w:t xml:space="preserve">the </w:t>
      </w:r>
      <w:r w:rsidRPr="00255157">
        <w:rPr>
          <w:color w:val="222222"/>
          <w:shd w:val="clear" w:color="auto" w:fill="FFFFFF"/>
          <w:rPrChange w:author="CHANDRASIRI H.V.B.L." w:date="2023-06-22T18:00:00Z" w:id="400">
            <w:rPr>
              <w:rFonts w:ascii="Arial" w:hAnsi="Arial" w:cs="Arial"/>
              <w:color w:val="222222"/>
              <w:shd w:val="clear" w:color="auto" w:fill="FFFFFF"/>
            </w:rPr>
          </w:rPrChange>
        </w:rPr>
        <w:t>diagnosis of diabetic retinopathy using machine learning and deep learning”, </w:t>
      </w:r>
      <w:r w:rsidRPr="00255157">
        <w:rPr>
          <w:i/>
          <w:iCs/>
          <w:color w:val="222222"/>
          <w:shd w:val="clear" w:color="auto" w:fill="FFFFFF"/>
          <w:rPrChange w:author="CHANDRASIRI H.V.B.L." w:date="2023-06-22T18:00:00Z" w:id="401">
            <w:rPr>
              <w:rFonts w:ascii="Arial" w:hAnsi="Arial" w:cs="Arial"/>
              <w:i/>
              <w:iCs/>
              <w:color w:val="222222"/>
              <w:shd w:val="clear" w:color="auto" w:fill="FFFFFF"/>
            </w:rPr>
          </w:rPrChange>
        </w:rPr>
        <w:t>Multimedia Tools and Applications</w:t>
      </w:r>
      <w:r w:rsidRPr="00255157">
        <w:rPr>
          <w:color w:val="222222"/>
          <w:shd w:val="clear" w:color="auto" w:fill="FFFFFF"/>
          <w:rPrChange w:author="CHANDRASIRI H.V.B.L." w:date="2023-06-22T18:00:00Z" w:id="402">
            <w:rPr>
              <w:rFonts w:ascii="Arial" w:hAnsi="Arial" w:cs="Arial"/>
              <w:color w:val="222222"/>
              <w:shd w:val="clear" w:color="auto" w:fill="FFFFFF"/>
            </w:rPr>
          </w:rPrChange>
        </w:rPr>
        <w:t>, vol.</w:t>
      </w:r>
      <w:r w:rsidRPr="00255157">
        <w:rPr>
          <w:i/>
          <w:iCs/>
          <w:color w:val="222222"/>
          <w:shd w:val="clear" w:color="auto" w:fill="FFFFFF"/>
          <w:rPrChange w:author="CHANDRASIRI H.V.B.L." w:date="2023-06-22T18:00:00Z" w:id="403">
            <w:rPr>
              <w:rFonts w:ascii="Arial" w:hAnsi="Arial" w:cs="Arial"/>
              <w:i/>
              <w:iCs/>
              <w:color w:val="222222"/>
              <w:shd w:val="clear" w:color="auto" w:fill="FFFFFF"/>
            </w:rPr>
          </w:rPrChange>
        </w:rPr>
        <w:t xml:space="preserve">81 </w:t>
      </w:r>
      <w:del w:author="CHANDRASIRI H.V.B.L." w:date="2023-06-22T18:03:00Z" w:id="404">
        <w:r w:rsidRPr="00255157" w:rsidDel="002A488E">
          <w:rPr>
            <w:color w:val="222222"/>
            <w:shd w:val="clear" w:color="auto" w:fill="FFFFFF"/>
            <w:rPrChange w:author="CHANDRASIRI H.V.B.L." w:date="2023-06-22T18:00:00Z" w:id="405">
              <w:rPr>
                <w:rFonts w:ascii="Arial" w:hAnsi="Arial" w:cs="Arial"/>
                <w:color w:val="222222"/>
                <w:shd w:val="clear" w:color="auto" w:fill="FFFFFF"/>
              </w:rPr>
            </w:rPrChange>
          </w:rPr>
          <w:delText>(</w:delText>
        </w:r>
      </w:del>
      <w:ins w:author="CHANDRASIRI H.V.B.L." w:date="2023-06-22T18:03:00Z" w:id="406">
        <w:r w:rsidR="002A488E">
          <w:rPr>
            <w:color w:val="222222"/>
            <w:shd w:val="clear" w:color="auto" w:fill="FFFFFF"/>
          </w:rPr>
          <w:t>[</w:t>
        </w:r>
      </w:ins>
      <w:r w:rsidRPr="00255157">
        <w:rPr>
          <w:color w:val="222222"/>
          <w:shd w:val="clear" w:color="auto" w:fill="FFFFFF"/>
          <w:rPrChange w:author="CHANDRASIRI H.V.B.L." w:date="2023-06-22T18:00:00Z" w:id="407">
            <w:rPr>
              <w:rFonts w:ascii="Arial" w:hAnsi="Arial" w:cs="Arial"/>
              <w:color w:val="222222"/>
              <w:shd w:val="clear" w:color="auto" w:fill="FFFFFF"/>
            </w:rPr>
          </w:rPrChange>
        </w:rPr>
        <w:t>18</w:t>
      </w:r>
      <w:del w:author="CHANDRASIRI H.V.B.L." w:date="2023-06-22T18:03:00Z" w:id="408">
        <w:r w:rsidRPr="00255157" w:rsidDel="002A488E">
          <w:rPr>
            <w:color w:val="222222"/>
            <w:shd w:val="clear" w:color="auto" w:fill="FFFFFF"/>
            <w:rPrChange w:author="CHANDRASIRI H.V.B.L." w:date="2023-06-22T18:00:00Z" w:id="409">
              <w:rPr>
                <w:rFonts w:ascii="Arial" w:hAnsi="Arial" w:cs="Arial"/>
                <w:color w:val="222222"/>
                <w:shd w:val="clear" w:color="auto" w:fill="FFFFFF"/>
              </w:rPr>
            </w:rPrChange>
          </w:rPr>
          <w:delText>)</w:delText>
        </w:r>
      </w:del>
      <w:ins w:author="CHANDRASIRI H.V.B.L." w:date="2023-06-22T18:03:00Z" w:id="410">
        <w:r w:rsidR="002A488E">
          <w:rPr>
            <w:color w:val="222222"/>
            <w:shd w:val="clear" w:color="auto" w:fill="FFFFFF"/>
          </w:rPr>
          <w:t>]</w:t>
        </w:r>
      </w:ins>
      <w:r w:rsidRPr="00255157">
        <w:rPr>
          <w:color w:val="222222"/>
          <w:shd w:val="clear" w:color="auto" w:fill="FFFFFF"/>
          <w:rPrChange w:author="CHANDRASIRI H.V.B.L." w:date="2023-06-22T18:00:00Z" w:id="411">
            <w:rPr>
              <w:rFonts w:ascii="Arial" w:hAnsi="Arial" w:cs="Arial"/>
              <w:color w:val="222222"/>
              <w:shd w:val="clear" w:color="auto" w:fill="FFFFFF"/>
            </w:rPr>
          </w:rPrChange>
        </w:rPr>
        <w:t>, no., pp.25613-25655, 2022. Available: 10.1007/s11042-022-12642-4.</w:t>
      </w:r>
    </w:p>
    <w:p w:rsidRPr="00255157" w:rsidR="0008284F" w:rsidP="00F60AC1" w:rsidRDefault="0008284F" w14:paraId="5DC25C3C" w14:textId="77777777">
      <w:pPr>
        <w:jc w:val="both"/>
        <w:rPr>
          <w:color w:val="222222"/>
          <w:shd w:val="clear" w:color="auto" w:fill="FFFFFF"/>
          <w:rPrChange w:author="CHANDRASIRI H.V.B.L." w:date="2023-06-22T18:00:00Z" w:id="412">
            <w:rPr>
              <w:rFonts w:ascii="Arial" w:hAnsi="Arial" w:cs="Arial"/>
              <w:color w:val="222222"/>
              <w:shd w:val="clear" w:color="auto" w:fill="FFFFFF"/>
            </w:rPr>
          </w:rPrChange>
        </w:rPr>
      </w:pPr>
    </w:p>
    <w:p w:rsidRPr="00255157" w:rsidR="0008284F" w:rsidP="00F60AC1" w:rsidRDefault="0008284F" w14:paraId="04594D15" w14:textId="291879DC">
      <w:pPr>
        <w:jc w:val="both"/>
        <w:rPr>
          <w:color w:val="222222"/>
          <w:shd w:val="clear" w:color="auto" w:fill="FFFFFF"/>
          <w:rPrChange w:author="CHANDRASIRI H.V.B.L." w:date="2023-06-22T18:00:00Z" w:id="413">
            <w:rPr>
              <w:rFonts w:ascii="Arial" w:hAnsi="Arial" w:cs="Arial"/>
              <w:color w:val="222222"/>
              <w:shd w:val="clear" w:color="auto" w:fill="FFFFFF"/>
            </w:rPr>
          </w:rPrChange>
        </w:rPr>
      </w:pPr>
      <w:del w:author="CHANDRASIRI H.V.B.L." w:date="2023-06-22T18:03:00Z" w:id="414">
        <w:r w:rsidRPr="00255157" w:rsidDel="002A488E">
          <w:rPr>
            <w:color w:val="222222"/>
            <w:shd w:val="clear" w:color="auto" w:fill="FFFFFF"/>
            <w:rPrChange w:author="CHANDRASIRI H.V.B.L." w:date="2023-06-22T18:00:00Z" w:id="415">
              <w:rPr>
                <w:rFonts w:ascii="Arial" w:hAnsi="Arial" w:cs="Arial"/>
                <w:color w:val="222222"/>
                <w:shd w:val="clear" w:color="auto" w:fill="FFFFFF"/>
              </w:rPr>
            </w:rPrChange>
          </w:rPr>
          <w:delText>(</w:delText>
        </w:r>
      </w:del>
      <w:ins w:author="CHANDRASIRI H.V.B.L." w:date="2023-06-22T18:03:00Z" w:id="416">
        <w:r w:rsidR="002A488E">
          <w:rPr>
            <w:color w:val="222222"/>
            <w:shd w:val="clear" w:color="auto" w:fill="FFFFFF"/>
          </w:rPr>
          <w:t>[</w:t>
        </w:r>
      </w:ins>
      <w:r w:rsidRPr="00255157">
        <w:rPr>
          <w:color w:val="222222"/>
          <w:shd w:val="clear" w:color="auto" w:fill="FFFFFF"/>
          <w:rPrChange w:author="CHANDRASIRI H.V.B.L." w:date="2023-06-22T18:00:00Z" w:id="417">
            <w:rPr>
              <w:rFonts w:ascii="Arial" w:hAnsi="Arial" w:cs="Arial"/>
              <w:color w:val="222222"/>
              <w:shd w:val="clear" w:color="auto" w:fill="FFFFFF"/>
            </w:rPr>
          </w:rPrChange>
        </w:rPr>
        <w:t>2</w:t>
      </w:r>
      <w:del w:author="CHANDRASIRI H.V.B.L." w:date="2023-06-22T18:03:00Z" w:id="418">
        <w:r w:rsidRPr="00255157" w:rsidDel="002A488E">
          <w:rPr>
            <w:color w:val="222222"/>
            <w:shd w:val="clear" w:color="auto" w:fill="FFFFFF"/>
            <w:rPrChange w:author="CHANDRASIRI H.V.B.L." w:date="2023-06-22T18:00:00Z" w:id="419">
              <w:rPr>
                <w:rFonts w:ascii="Arial" w:hAnsi="Arial" w:cs="Arial"/>
                <w:color w:val="222222"/>
                <w:shd w:val="clear" w:color="auto" w:fill="FFFFFF"/>
              </w:rPr>
            </w:rPrChange>
          </w:rPr>
          <w:delText>)</w:delText>
        </w:r>
      </w:del>
      <w:ins w:author="CHANDRASIRI H.V.B.L." w:date="2023-06-22T18:03:00Z" w:id="420">
        <w:r w:rsidR="002A488E">
          <w:rPr>
            <w:color w:val="222222"/>
            <w:shd w:val="clear" w:color="auto" w:fill="FFFFFF"/>
          </w:rPr>
          <w:t>]</w:t>
        </w:r>
      </w:ins>
      <w:r w:rsidRPr="00255157" w:rsidR="00072F56">
        <w:rPr>
          <w:color w:val="222222"/>
          <w:shd w:val="clear" w:color="auto" w:fill="FFFFFF"/>
          <w:rPrChange w:author="CHANDRASIRI H.V.B.L." w:date="2023-06-22T18:00:00Z" w:id="421">
            <w:rPr>
              <w:rFonts w:ascii="Arial" w:hAnsi="Arial" w:cs="Arial"/>
              <w:color w:val="222222"/>
              <w:shd w:val="clear" w:color="auto" w:fill="FFFFFF"/>
            </w:rPr>
          </w:rPrChange>
        </w:rPr>
        <w:t xml:space="preserve"> </w:t>
      </w:r>
      <w:r w:rsidRPr="00255157">
        <w:rPr>
          <w:color w:val="222222"/>
          <w:shd w:val="clear" w:color="auto" w:fill="FFFFFF"/>
          <w:rPrChange w:author="CHANDRASIRI H.V.B.L." w:date="2023-06-22T18:00:00Z" w:id="422">
            <w:rPr>
              <w:rFonts w:ascii="Arial" w:hAnsi="Arial" w:cs="Arial"/>
              <w:color w:val="222222"/>
              <w:shd w:val="clear" w:color="auto" w:fill="FFFFFF"/>
            </w:rPr>
          </w:rPrChange>
        </w:rPr>
        <w:t xml:space="preserve">This article </w:t>
      </w:r>
      <w:r w:rsidRPr="00255157" w:rsidR="00106D03">
        <w:rPr>
          <w:color w:val="222222"/>
          <w:shd w:val="clear" w:color="auto" w:fill="FFFFFF"/>
          <w:rPrChange w:author="CHANDRASIRI H.V.B.L." w:date="2023-06-22T18:00:00Z" w:id="423">
            <w:rPr>
              <w:rFonts w:ascii="Arial" w:hAnsi="Arial" w:cs="Arial"/>
              <w:color w:val="222222"/>
              <w:shd w:val="clear" w:color="auto" w:fill="FFFFFF"/>
            </w:rPr>
          </w:rPrChange>
        </w:rPr>
        <w:t xml:space="preserve">reviewed the studies related to </w:t>
      </w:r>
      <w:r w:rsidRPr="00255157" w:rsidR="004E4D0C">
        <w:rPr>
          <w:color w:val="222222"/>
          <w:shd w:val="clear" w:color="auto" w:fill="FFFFFF"/>
          <w:rPrChange w:author="CHANDRASIRI H.V.B.L." w:date="2023-06-22T18:00:00Z" w:id="424">
            <w:rPr>
              <w:rFonts w:ascii="Arial" w:hAnsi="Arial" w:cs="Arial"/>
              <w:color w:val="222222"/>
              <w:shd w:val="clear" w:color="auto" w:fill="FFFFFF"/>
            </w:rPr>
          </w:rPrChange>
        </w:rPr>
        <w:t xml:space="preserve">automatic </w:t>
      </w:r>
      <w:r w:rsidRPr="00255157" w:rsidR="004E4D0C">
        <w:rPr>
          <w:color w:val="222222"/>
          <w:rPrChange w:author="CHANDRASIRI H.V.B.L." w:date="2023-06-22T18:00:00Z" w:id="425">
            <w:rPr>
              <w:rFonts w:ascii="Arial" w:hAnsi="Arial" w:cs="Arial"/>
              <w:color w:val="222222"/>
            </w:rPr>
          </w:rPrChange>
        </w:rPr>
        <w:t xml:space="preserve">diabetic </w:t>
      </w:r>
      <w:r w:rsidRPr="00255157" w:rsidR="004E4D0C">
        <w:rPr>
          <w:color w:val="222222"/>
          <w:shd w:val="clear" w:color="auto" w:fill="FFFFFF"/>
          <w:rPrChange w:author="CHANDRASIRI H.V.B.L." w:date="2023-06-22T18:00:00Z" w:id="426">
            <w:rPr>
              <w:rFonts w:ascii="Arial" w:hAnsi="Arial" w:cs="Arial"/>
              <w:color w:val="222222"/>
              <w:shd w:val="clear" w:color="auto" w:fill="FFFFFF"/>
            </w:rPr>
          </w:rPrChange>
        </w:rPr>
        <w:t xml:space="preserve">retinopathy </w:t>
      </w:r>
      <w:r w:rsidRPr="00255157">
        <w:rPr>
          <w:color w:val="222222"/>
          <w:shd w:val="clear" w:color="auto" w:fill="FFFFFF"/>
          <w:rPrChange w:author="CHANDRASIRI H.V.B.L." w:date="2023-06-22T18:00:00Z" w:id="427">
            <w:rPr>
              <w:rFonts w:ascii="Arial" w:hAnsi="Arial" w:cs="Arial"/>
              <w:color w:val="222222"/>
              <w:shd w:val="clear" w:color="auto" w:fill="FFFFFF"/>
            </w:rPr>
          </w:rPrChange>
        </w:rPr>
        <w:t xml:space="preserve">detection systems using deep learning methods </w:t>
      </w:r>
      <w:r w:rsidRPr="00255157" w:rsidR="004E4D0C">
        <w:rPr>
          <w:color w:val="222222"/>
          <w:shd w:val="clear" w:color="auto" w:fill="FFFFFF"/>
          <w:rPrChange w:author="CHANDRASIRI H.V.B.L." w:date="2023-06-22T18:00:00Z" w:id="428">
            <w:rPr>
              <w:rFonts w:ascii="Arial" w:hAnsi="Arial" w:cs="Arial"/>
              <w:color w:val="222222"/>
              <w:shd w:val="clear" w:color="auto" w:fill="FFFFFF"/>
            </w:rPr>
          </w:rPrChange>
        </w:rPr>
        <w:t>and</w:t>
      </w:r>
      <w:r w:rsidRPr="00255157" w:rsidR="00106D03">
        <w:rPr>
          <w:color w:val="222222"/>
          <w:shd w:val="clear" w:color="auto" w:fill="FFFFFF"/>
          <w:rPrChange w:author="CHANDRASIRI H.V.B.L." w:date="2023-06-22T18:00:00Z" w:id="429">
            <w:rPr>
              <w:rFonts w:ascii="Arial" w:hAnsi="Arial" w:cs="Arial"/>
              <w:color w:val="222222"/>
              <w:shd w:val="clear" w:color="auto" w:fill="FFFFFF"/>
            </w:rPr>
          </w:rPrChange>
        </w:rPr>
        <w:t xml:space="preserve"> images</w:t>
      </w:r>
      <w:r w:rsidRPr="00255157">
        <w:rPr>
          <w:color w:val="222222"/>
          <w:shd w:val="clear" w:color="auto" w:fill="FFFFFF"/>
          <w:rPrChange w:author="CHANDRASIRI H.V.B.L." w:date="2023-06-22T18:00:00Z" w:id="430">
            <w:rPr>
              <w:rFonts w:ascii="Arial" w:hAnsi="Arial" w:cs="Arial"/>
              <w:color w:val="222222"/>
              <w:shd w:val="clear" w:color="auto" w:fill="FFFFFF"/>
            </w:rPr>
          </w:rPrChange>
        </w:rPr>
        <w:t xml:space="preserve">. </w:t>
      </w:r>
      <w:del w:author="CHANDRASIRI H.V.B.L." w:date="2023-06-22T18:03:00Z" w:id="431">
        <w:r w:rsidRPr="00255157" w:rsidDel="002A488E">
          <w:rPr>
            <w:color w:val="222222"/>
            <w:shd w:val="clear" w:color="auto" w:fill="FFFFFF"/>
            <w:rPrChange w:author="CHANDRASIRI H.V.B.L." w:date="2023-06-22T18:00:00Z" w:id="432">
              <w:rPr>
                <w:rFonts w:ascii="Arial" w:hAnsi="Arial" w:cs="Arial"/>
                <w:color w:val="222222"/>
                <w:shd w:val="clear" w:color="auto" w:fill="FFFFFF"/>
              </w:rPr>
            </w:rPrChange>
          </w:rPr>
          <w:delText>(</w:delText>
        </w:r>
      </w:del>
      <w:ins w:author="CHANDRASIRI H.V.B.L." w:date="2023-06-22T18:03:00Z" w:id="433">
        <w:r w:rsidR="002A488E">
          <w:rPr>
            <w:color w:val="222222"/>
            <w:shd w:val="clear" w:color="auto" w:fill="FFFFFF"/>
          </w:rPr>
          <w:t>[</w:t>
        </w:r>
      </w:ins>
      <w:r w:rsidRPr="00255157">
        <w:rPr>
          <w:color w:val="222222"/>
          <w:shd w:val="clear" w:color="auto" w:fill="FFFFFF"/>
          <w:rPrChange w:author="CHANDRASIRI H.V.B.L." w:date="2023-06-22T18:00:00Z" w:id="434">
            <w:rPr>
              <w:rFonts w:ascii="Arial" w:hAnsi="Arial" w:cs="Arial"/>
              <w:color w:val="222222"/>
              <w:shd w:val="clear" w:color="auto" w:fill="FFFFFF"/>
            </w:rPr>
          </w:rPrChange>
        </w:rPr>
        <w:t>3</w:t>
      </w:r>
      <w:del w:author="CHANDRASIRI H.V.B.L." w:date="2023-06-22T18:03:00Z" w:id="435">
        <w:r w:rsidRPr="00255157" w:rsidDel="002A488E">
          <w:rPr>
            <w:color w:val="222222"/>
            <w:shd w:val="clear" w:color="auto" w:fill="FFFFFF"/>
            <w:rPrChange w:author="CHANDRASIRI H.V.B.L." w:date="2023-06-22T18:00:00Z" w:id="436">
              <w:rPr>
                <w:rFonts w:ascii="Arial" w:hAnsi="Arial" w:cs="Arial"/>
                <w:color w:val="222222"/>
                <w:shd w:val="clear" w:color="auto" w:fill="FFFFFF"/>
              </w:rPr>
            </w:rPrChange>
          </w:rPr>
          <w:delText>)</w:delText>
        </w:r>
      </w:del>
      <w:ins w:author="CHANDRASIRI H.V.B.L." w:date="2023-06-22T18:03:00Z" w:id="437">
        <w:r w:rsidR="002A488E">
          <w:rPr>
            <w:color w:val="222222"/>
            <w:shd w:val="clear" w:color="auto" w:fill="FFFFFF"/>
          </w:rPr>
          <w:t>]</w:t>
        </w:r>
      </w:ins>
      <w:r w:rsidRPr="00255157" w:rsidR="0DD01F8A">
        <w:rPr>
          <w:color w:val="222222"/>
          <w:rPrChange w:author="CHANDRASIRI H.V.B.L." w:date="2023-06-22T18:00:00Z" w:id="438">
            <w:rPr>
              <w:rFonts w:ascii="Arial" w:hAnsi="Arial" w:cs="Arial"/>
              <w:color w:val="222222"/>
            </w:rPr>
          </w:rPrChange>
        </w:rPr>
        <w:t xml:space="preserve"> </w:t>
      </w:r>
      <w:r w:rsidRPr="00255157" w:rsidR="001A657E">
        <w:rPr>
          <w:color w:val="222222"/>
          <w:rPrChange w:author="CHANDRASIRI H.V.B.L." w:date="2023-06-22T18:00:00Z" w:id="439">
            <w:rPr>
              <w:rFonts w:ascii="Arial" w:hAnsi="Arial" w:cs="Arial"/>
              <w:color w:val="222222"/>
            </w:rPr>
          </w:rPrChange>
        </w:rPr>
        <w:t>The research methodologies used in this work involve a systematic evaluation and analysis of pertinent papers. The paper's objective is to critically examine the body of literature on the diagnosis of diabetic retinopathy using machine learning and deep learning.</w:t>
      </w:r>
      <w:r w:rsidRPr="00255157" w:rsidR="0DD01F8A">
        <w:rPr>
          <w:color w:val="222222"/>
          <w:shd w:val="clear" w:color="auto" w:fill="FFFFFF"/>
          <w:rPrChange w:author="CHANDRASIRI H.V.B.L." w:date="2023-06-22T18:00:00Z" w:id="440">
            <w:rPr>
              <w:rFonts w:ascii="Arial" w:hAnsi="Arial" w:cs="Arial"/>
              <w:color w:val="222222"/>
              <w:shd w:val="clear" w:color="auto" w:fill="FFFFFF"/>
            </w:rPr>
          </w:rPrChange>
        </w:rPr>
        <w:t xml:space="preserve"> </w:t>
      </w:r>
      <w:del w:author="CHANDRASIRI H.V.B.L." w:date="2023-06-22T18:03:00Z" w:id="441">
        <w:r w:rsidRPr="00255157" w:rsidDel="002A488E">
          <w:rPr>
            <w:color w:val="222222"/>
            <w:rPrChange w:author="CHANDRASIRI H.V.B.L." w:date="2023-06-22T18:00:00Z" w:id="442">
              <w:rPr>
                <w:rFonts w:ascii="Arial" w:hAnsi="Arial" w:cs="Arial"/>
                <w:color w:val="222222"/>
              </w:rPr>
            </w:rPrChange>
          </w:rPr>
          <w:delText>(</w:delText>
        </w:r>
      </w:del>
      <w:ins w:author="CHANDRASIRI H.V.B.L." w:date="2023-06-22T18:03:00Z" w:id="443">
        <w:r w:rsidR="002A488E">
          <w:rPr>
            <w:color w:val="222222"/>
          </w:rPr>
          <w:t>[</w:t>
        </w:r>
      </w:ins>
      <w:r w:rsidRPr="00255157">
        <w:rPr>
          <w:color w:val="222222"/>
          <w:rPrChange w:author="CHANDRASIRI H.V.B.L." w:date="2023-06-22T18:00:00Z" w:id="444">
            <w:rPr>
              <w:rFonts w:ascii="Arial" w:hAnsi="Arial" w:cs="Arial"/>
              <w:color w:val="222222"/>
            </w:rPr>
          </w:rPrChange>
        </w:rPr>
        <w:t>4</w:t>
      </w:r>
      <w:del w:author="CHANDRASIRI H.V.B.L." w:date="2023-06-22T18:03:00Z" w:id="445">
        <w:r w:rsidRPr="00255157" w:rsidDel="002A488E">
          <w:rPr>
            <w:color w:val="222222"/>
            <w:rPrChange w:author="CHANDRASIRI H.V.B.L." w:date="2023-06-22T18:00:00Z" w:id="446">
              <w:rPr>
                <w:rFonts w:ascii="Arial" w:hAnsi="Arial" w:cs="Arial"/>
                <w:color w:val="222222"/>
              </w:rPr>
            </w:rPrChange>
          </w:rPr>
          <w:delText>)</w:delText>
        </w:r>
      </w:del>
      <w:ins w:author="CHANDRASIRI H.V.B.L." w:date="2023-06-22T18:03:00Z" w:id="447">
        <w:r w:rsidR="002A488E">
          <w:rPr>
            <w:color w:val="222222"/>
          </w:rPr>
          <w:t>]</w:t>
        </w:r>
      </w:ins>
      <w:r w:rsidRPr="00255157" w:rsidR="114B884B">
        <w:rPr>
          <w:color w:val="222222"/>
          <w:shd w:val="clear" w:color="auto" w:fill="FFFFFF"/>
          <w:rPrChange w:author="CHANDRASIRI H.V.B.L." w:date="2023-06-22T18:00:00Z" w:id="448">
            <w:rPr>
              <w:rFonts w:ascii="Arial" w:hAnsi="Arial" w:cs="Arial"/>
              <w:color w:val="222222"/>
              <w:shd w:val="clear" w:color="auto" w:fill="FFFFFF"/>
            </w:rPr>
          </w:rPrChange>
        </w:rPr>
        <w:t xml:space="preserve"> </w:t>
      </w:r>
      <w:r w:rsidRPr="00255157" w:rsidR="001A657E">
        <w:rPr>
          <w:color w:val="222222"/>
          <w:shd w:val="clear" w:color="auto" w:fill="FFFFFF"/>
          <w:rPrChange w:author="CHANDRASIRI H.V.B.L." w:date="2023-06-22T18:00:00Z" w:id="449">
            <w:rPr>
              <w:rFonts w:ascii="Arial" w:hAnsi="Arial" w:cs="Arial"/>
              <w:color w:val="222222"/>
              <w:shd w:val="clear" w:color="auto" w:fill="FFFFFF"/>
            </w:rPr>
          </w:rPrChange>
        </w:rPr>
        <w:t xml:space="preserve">The scope of this review is to provide a thorough evaluation and critical critique of the machine learning and deep learning methods used to diagnose diabetic retinopathy. </w:t>
      </w:r>
      <w:del w:author="CHANDRASIRI H.V.B.L." w:date="2023-06-22T18:03:00Z" w:id="450">
        <w:r w:rsidRPr="00255157" w:rsidDel="002A488E" w:rsidR="001A657E">
          <w:rPr>
            <w:color w:val="222222"/>
            <w:shd w:val="clear" w:color="auto" w:fill="FFFFFF"/>
            <w:rPrChange w:author="CHANDRASIRI H.V.B.L." w:date="2023-06-22T18:00:00Z" w:id="451">
              <w:rPr>
                <w:rFonts w:ascii="Arial" w:hAnsi="Arial" w:cs="Arial"/>
                <w:color w:val="222222"/>
                <w:shd w:val="clear" w:color="auto" w:fill="FFFFFF"/>
              </w:rPr>
            </w:rPrChange>
          </w:rPr>
          <w:delText>(</w:delText>
        </w:r>
      </w:del>
      <w:ins w:author="CHANDRASIRI H.V.B.L." w:date="2023-06-22T18:03:00Z" w:id="452">
        <w:r w:rsidR="002A488E">
          <w:rPr>
            <w:color w:val="222222"/>
            <w:shd w:val="clear" w:color="auto" w:fill="FFFFFF"/>
          </w:rPr>
          <w:t>[</w:t>
        </w:r>
      </w:ins>
      <w:r w:rsidRPr="00255157" w:rsidR="001A657E">
        <w:rPr>
          <w:color w:val="222222"/>
          <w:shd w:val="clear" w:color="auto" w:fill="FFFFFF"/>
          <w:rPrChange w:author="CHANDRASIRI H.V.B.L." w:date="2023-06-22T18:00:00Z" w:id="453">
            <w:rPr>
              <w:rFonts w:ascii="Arial" w:hAnsi="Arial" w:cs="Arial"/>
              <w:color w:val="222222"/>
              <w:shd w:val="clear" w:color="auto" w:fill="FFFFFF"/>
            </w:rPr>
          </w:rPrChange>
        </w:rPr>
        <w:t>5</w:t>
      </w:r>
      <w:del w:author="CHANDRASIRI H.V.B.L." w:date="2023-06-22T18:03:00Z" w:id="454">
        <w:r w:rsidRPr="00255157" w:rsidDel="002A488E" w:rsidR="001A657E">
          <w:rPr>
            <w:color w:val="222222"/>
            <w:shd w:val="clear" w:color="auto" w:fill="FFFFFF"/>
            <w:rPrChange w:author="CHANDRASIRI H.V.B.L." w:date="2023-06-22T18:00:00Z" w:id="455">
              <w:rPr>
                <w:rFonts w:ascii="Arial" w:hAnsi="Arial" w:cs="Arial"/>
                <w:color w:val="222222"/>
                <w:shd w:val="clear" w:color="auto" w:fill="FFFFFF"/>
              </w:rPr>
            </w:rPrChange>
          </w:rPr>
          <w:delText>)</w:delText>
        </w:r>
      </w:del>
      <w:ins w:author="CHANDRASIRI H.V.B.L." w:date="2023-06-22T18:03:00Z" w:id="456">
        <w:r w:rsidR="002A488E">
          <w:rPr>
            <w:color w:val="222222"/>
            <w:shd w:val="clear" w:color="auto" w:fill="FFFFFF"/>
          </w:rPr>
          <w:t>]</w:t>
        </w:r>
      </w:ins>
      <w:r w:rsidRPr="00255157" w:rsidR="001A657E">
        <w:rPr>
          <w:rPrChange w:author="CHANDRASIRI H.V.B.L." w:date="2023-06-22T18:00:00Z" w:id="457">
            <w:rPr>
              <w:rFonts w:ascii="Arial" w:hAnsi="Arial" w:cs="Arial"/>
            </w:rPr>
          </w:rPrChange>
        </w:rPr>
        <w:t xml:space="preserve"> </w:t>
      </w:r>
      <w:r w:rsidRPr="00255157" w:rsidR="001A657E">
        <w:rPr>
          <w:color w:val="222222"/>
          <w:shd w:val="clear" w:color="auto" w:fill="FFFFFF"/>
          <w:rPrChange w:author="CHANDRASIRI H.V.B.L." w:date="2023-06-22T18:00:00Z" w:id="458">
            <w:rPr>
              <w:rFonts w:ascii="Arial" w:hAnsi="Arial" w:cs="Arial"/>
              <w:color w:val="222222"/>
              <w:shd w:val="clear" w:color="auto" w:fill="FFFFFF"/>
            </w:rPr>
          </w:rPrChange>
        </w:rPr>
        <w:t>This review provides insights into cutting-edge machine learning and deep learning techniques that may be compared to those based on molecular data.</w:t>
      </w:r>
      <w:r w:rsidRPr="00255157" w:rsidR="00072F56">
        <w:rPr>
          <w:color w:val="222222"/>
          <w:shd w:val="clear" w:color="auto" w:fill="FFFFFF"/>
          <w:rPrChange w:author="CHANDRASIRI H.V.B.L." w:date="2023-06-22T18:00:00Z" w:id="459">
            <w:rPr>
              <w:rFonts w:ascii="Arial" w:hAnsi="Arial" w:cs="Arial"/>
              <w:color w:val="222222"/>
              <w:shd w:val="clear" w:color="auto" w:fill="FFFFFF"/>
            </w:rPr>
          </w:rPrChange>
        </w:rPr>
        <w:t xml:space="preserve"> </w:t>
      </w:r>
      <w:del w:author="CHANDRASIRI H.V.B.L." w:date="2023-06-22T18:03:00Z" w:id="460">
        <w:r w:rsidRPr="00255157" w:rsidDel="002A488E" w:rsidR="39EC5232">
          <w:rPr>
            <w:color w:val="222222"/>
            <w:rPrChange w:author="CHANDRASIRI H.V.B.L." w:date="2023-06-22T18:00:00Z" w:id="461">
              <w:rPr>
                <w:rFonts w:ascii="Arial" w:hAnsi="Arial" w:cs="Arial"/>
                <w:color w:val="222222"/>
              </w:rPr>
            </w:rPrChange>
          </w:rPr>
          <w:delText>(</w:delText>
        </w:r>
      </w:del>
      <w:ins w:author="CHANDRASIRI H.V.B.L." w:date="2023-06-22T18:03:00Z" w:id="462">
        <w:r w:rsidR="002A488E">
          <w:rPr>
            <w:color w:val="222222"/>
          </w:rPr>
          <w:t>[</w:t>
        </w:r>
      </w:ins>
      <w:r w:rsidRPr="00255157" w:rsidR="39EC5232">
        <w:rPr>
          <w:color w:val="222222"/>
          <w:rPrChange w:author="CHANDRASIRI H.V.B.L." w:date="2023-06-22T18:00:00Z" w:id="463">
            <w:rPr>
              <w:rFonts w:ascii="Arial" w:hAnsi="Arial" w:cs="Arial"/>
              <w:color w:val="222222"/>
            </w:rPr>
          </w:rPrChange>
        </w:rPr>
        <w:t>6</w:t>
      </w:r>
      <w:del w:author="CHANDRASIRI H.V.B.L." w:date="2023-06-22T18:03:00Z" w:id="464">
        <w:r w:rsidRPr="00255157" w:rsidDel="002A488E" w:rsidR="39EC5232">
          <w:rPr>
            <w:color w:val="222222"/>
            <w:rPrChange w:author="CHANDRASIRI H.V.B.L." w:date="2023-06-22T18:00:00Z" w:id="465">
              <w:rPr>
                <w:rFonts w:ascii="Arial" w:hAnsi="Arial" w:cs="Arial"/>
                <w:color w:val="222222"/>
              </w:rPr>
            </w:rPrChange>
          </w:rPr>
          <w:delText>)</w:delText>
        </w:r>
      </w:del>
      <w:ins w:author="CHANDRASIRI H.V.B.L." w:date="2023-06-22T18:03:00Z" w:id="466">
        <w:r w:rsidR="002A488E">
          <w:rPr>
            <w:color w:val="222222"/>
          </w:rPr>
          <w:t>]</w:t>
        </w:r>
      </w:ins>
      <w:r w:rsidRPr="00255157" w:rsidR="39EC5232">
        <w:rPr>
          <w:color w:val="222222"/>
          <w:rPrChange w:author="CHANDRASIRI H.V.B.L." w:date="2023-06-22T18:00:00Z" w:id="467">
            <w:rPr>
              <w:rFonts w:ascii="Arial" w:hAnsi="Arial" w:cs="Arial"/>
              <w:color w:val="222222"/>
            </w:rPr>
          </w:rPrChange>
        </w:rPr>
        <w:t xml:space="preserve"> </w:t>
      </w:r>
      <w:r w:rsidRPr="00255157" w:rsidR="001A657E">
        <w:rPr>
          <w:color w:val="222222"/>
          <w:rPrChange w:author="CHANDRASIRI H.V.B.L." w:date="2023-06-22T18:00:00Z" w:id="468">
            <w:rPr>
              <w:rFonts w:ascii="Arial" w:hAnsi="Arial" w:cs="Arial"/>
              <w:color w:val="222222"/>
            </w:rPr>
          </w:rPrChange>
        </w:rPr>
        <w:t>Potential biases in the studies that were chosen as examples and the lack of a direct comparison to identification techniques based on molecular data may be considered this paper's shortcomings.</w:t>
      </w:r>
      <w:r w:rsidRPr="00255157" w:rsidR="00257A3C">
        <w:rPr>
          <w:color w:val="222222"/>
          <w:rPrChange w:author="CHANDRASIRI H.V.B.L." w:date="2023-06-22T18:00:00Z" w:id="469">
            <w:rPr>
              <w:rFonts w:ascii="Arial" w:hAnsi="Arial" w:cs="Arial"/>
              <w:color w:val="222222"/>
            </w:rPr>
          </w:rPrChange>
        </w:rPr>
        <w:t xml:space="preserve"> </w:t>
      </w:r>
      <w:del w:author="CHANDRASIRI H.V.B.L." w:date="2023-06-22T18:03:00Z" w:id="470">
        <w:r w:rsidRPr="00255157" w:rsidDel="002A488E">
          <w:rPr>
            <w:color w:val="222222"/>
            <w:rPrChange w:author="CHANDRASIRI H.V.B.L." w:date="2023-06-22T18:00:00Z" w:id="471">
              <w:rPr>
                <w:rFonts w:ascii="Arial" w:hAnsi="Arial" w:cs="Arial"/>
                <w:color w:val="222222"/>
              </w:rPr>
            </w:rPrChange>
          </w:rPr>
          <w:delText>(</w:delText>
        </w:r>
      </w:del>
      <w:ins w:author="CHANDRASIRI H.V.B.L." w:date="2023-06-22T18:03:00Z" w:id="472">
        <w:r w:rsidR="002A488E">
          <w:rPr>
            <w:color w:val="222222"/>
          </w:rPr>
          <w:t>[</w:t>
        </w:r>
      </w:ins>
      <w:r w:rsidRPr="00255157">
        <w:rPr>
          <w:color w:val="222222"/>
          <w:rPrChange w:author="CHANDRASIRI H.V.B.L." w:date="2023-06-22T18:00:00Z" w:id="473">
            <w:rPr>
              <w:rFonts w:ascii="Arial" w:hAnsi="Arial" w:cs="Arial"/>
              <w:color w:val="222222"/>
            </w:rPr>
          </w:rPrChange>
        </w:rPr>
        <w:t>7</w:t>
      </w:r>
      <w:del w:author="CHANDRASIRI H.V.B.L." w:date="2023-06-22T18:03:00Z" w:id="474">
        <w:r w:rsidRPr="00255157" w:rsidDel="002A488E">
          <w:rPr>
            <w:color w:val="222222"/>
            <w:rPrChange w:author="CHANDRASIRI H.V.B.L." w:date="2023-06-22T18:00:00Z" w:id="475">
              <w:rPr>
                <w:rFonts w:ascii="Arial" w:hAnsi="Arial" w:cs="Arial"/>
                <w:color w:val="222222"/>
              </w:rPr>
            </w:rPrChange>
          </w:rPr>
          <w:delText>)</w:delText>
        </w:r>
      </w:del>
      <w:ins w:author="CHANDRASIRI H.V.B.L." w:date="2023-06-22T18:03:00Z" w:id="476">
        <w:r w:rsidR="002A488E">
          <w:rPr>
            <w:color w:val="222222"/>
          </w:rPr>
          <w:t>]</w:t>
        </w:r>
      </w:ins>
      <w:r w:rsidRPr="00255157">
        <w:rPr>
          <w:color w:val="222222"/>
          <w:rPrChange w:author="CHANDRASIRI H.V.B.L." w:date="2023-06-22T18:00:00Z" w:id="477">
            <w:rPr>
              <w:rFonts w:ascii="Arial" w:hAnsi="Arial" w:cs="Arial"/>
              <w:color w:val="222222"/>
            </w:rPr>
          </w:rPrChange>
        </w:rPr>
        <w:t xml:space="preserve"> ML and DL </w:t>
      </w:r>
      <w:r w:rsidRPr="00255157" w:rsidR="68C57A57">
        <w:rPr>
          <w:color w:val="222222"/>
          <w:rPrChange w:author="CHANDRASIRI H.V.B.L." w:date="2023-06-22T18:00:00Z" w:id="478">
            <w:rPr>
              <w:rFonts w:ascii="Arial" w:hAnsi="Arial" w:cs="Arial"/>
              <w:color w:val="222222"/>
            </w:rPr>
          </w:rPrChange>
        </w:rPr>
        <w:t>can</w:t>
      </w:r>
      <w:r w:rsidRPr="00255157">
        <w:rPr>
          <w:color w:val="222222"/>
          <w:rPrChange w:author="CHANDRASIRI H.V.B.L." w:date="2023-06-22T18:00:00Z" w:id="479">
            <w:rPr>
              <w:rFonts w:ascii="Arial" w:hAnsi="Arial" w:cs="Arial"/>
              <w:color w:val="222222"/>
            </w:rPr>
          </w:rPrChange>
        </w:rPr>
        <w:t xml:space="preserve"> improve the diagnosis of DR. These techniques </w:t>
      </w:r>
      <w:r w:rsidRPr="00255157" w:rsidR="00AF1958">
        <w:rPr>
          <w:color w:val="222222"/>
          <w:rPrChange w:author="CHANDRASIRI H.V.B.L." w:date="2023-06-22T18:00:00Z" w:id="480">
            <w:rPr>
              <w:rFonts w:ascii="Arial" w:hAnsi="Arial" w:cs="Arial"/>
              <w:color w:val="222222"/>
            </w:rPr>
          </w:rPrChange>
        </w:rPr>
        <w:t>are</w:t>
      </w:r>
      <w:r w:rsidRPr="00255157">
        <w:rPr>
          <w:color w:val="222222"/>
          <w:rPrChange w:author="CHANDRASIRI H.V.B.L." w:date="2023-06-22T18:00:00Z" w:id="481">
            <w:rPr>
              <w:rFonts w:ascii="Arial" w:hAnsi="Arial" w:cs="Arial"/>
              <w:color w:val="222222"/>
            </w:rPr>
          </w:rPrChange>
        </w:rPr>
        <w:t xml:space="preserve"> more accurate than traditional methods </w:t>
      </w:r>
      <w:r w:rsidRPr="00255157" w:rsidR="00AF1958">
        <w:rPr>
          <w:color w:val="222222"/>
          <w:rPrChange w:author="CHANDRASIRI H.V.B.L." w:date="2023-06-22T18:00:00Z" w:id="482">
            <w:rPr>
              <w:rFonts w:ascii="Arial" w:hAnsi="Arial" w:cs="Arial"/>
              <w:color w:val="222222"/>
            </w:rPr>
          </w:rPrChange>
        </w:rPr>
        <w:t xml:space="preserve">of </w:t>
      </w:r>
      <w:r w:rsidRPr="00255157">
        <w:rPr>
          <w:color w:val="222222"/>
          <w:rPrChange w:author="CHANDRASIRI H.V.B.L." w:date="2023-06-22T18:00:00Z" w:id="483">
            <w:rPr>
              <w:rFonts w:ascii="Arial" w:hAnsi="Arial" w:cs="Arial"/>
              <w:color w:val="222222"/>
            </w:rPr>
          </w:rPrChange>
        </w:rPr>
        <w:t>DR diagnosis</w:t>
      </w:r>
      <w:r w:rsidRPr="00255157" w:rsidR="5BF1E3CA">
        <w:rPr>
          <w:color w:val="222222"/>
          <w:rPrChange w:author="CHANDRASIRI H.V.B.L." w:date="2023-06-22T18:00:00Z" w:id="484">
            <w:rPr>
              <w:rFonts w:ascii="Arial" w:hAnsi="Arial" w:cs="Arial"/>
              <w:color w:val="222222"/>
            </w:rPr>
          </w:rPrChange>
        </w:rPr>
        <w:t>.</w:t>
      </w:r>
      <w:r w:rsidRPr="00255157">
        <w:rPr>
          <w:color w:val="222222"/>
          <w:rPrChange w:author="CHANDRASIRI H.V.B.L." w:date="2023-06-22T18:00:00Z" w:id="485">
            <w:rPr>
              <w:rFonts w:ascii="Arial" w:hAnsi="Arial" w:cs="Arial"/>
              <w:color w:val="222222"/>
            </w:rPr>
          </w:rPrChange>
        </w:rPr>
        <w:t xml:space="preserve"> </w:t>
      </w:r>
      <w:del w:author="CHANDRASIRI H.V.B.L." w:date="2023-06-22T18:03:00Z" w:id="486">
        <w:r w:rsidRPr="00255157" w:rsidDel="002A488E">
          <w:rPr>
            <w:color w:val="222222"/>
            <w:rPrChange w:author="CHANDRASIRI H.V.B.L." w:date="2023-06-22T18:00:00Z" w:id="487">
              <w:rPr>
                <w:rFonts w:ascii="Arial" w:hAnsi="Arial" w:cs="Arial"/>
                <w:color w:val="222222"/>
              </w:rPr>
            </w:rPrChange>
          </w:rPr>
          <w:delText>(</w:delText>
        </w:r>
      </w:del>
      <w:ins w:author="CHANDRASIRI H.V.B.L." w:date="2023-06-22T18:03:00Z" w:id="488">
        <w:r w:rsidR="002A488E">
          <w:rPr>
            <w:color w:val="222222"/>
          </w:rPr>
          <w:t>[</w:t>
        </w:r>
      </w:ins>
      <w:r w:rsidRPr="00255157">
        <w:rPr>
          <w:color w:val="222222"/>
          <w:rPrChange w:author="CHANDRASIRI H.V.B.L." w:date="2023-06-22T18:00:00Z" w:id="489">
            <w:rPr>
              <w:rFonts w:ascii="Arial" w:hAnsi="Arial" w:cs="Arial"/>
              <w:color w:val="222222"/>
            </w:rPr>
          </w:rPrChange>
        </w:rPr>
        <w:t>8</w:t>
      </w:r>
      <w:del w:author="CHANDRASIRI H.V.B.L." w:date="2023-06-22T18:03:00Z" w:id="490">
        <w:r w:rsidRPr="00255157" w:rsidDel="002A488E">
          <w:rPr>
            <w:color w:val="222222"/>
            <w:rPrChange w:author="CHANDRASIRI H.V.B.L." w:date="2023-06-22T18:00:00Z" w:id="491">
              <w:rPr>
                <w:rFonts w:ascii="Arial" w:hAnsi="Arial" w:cs="Arial"/>
                <w:color w:val="222222"/>
              </w:rPr>
            </w:rPrChange>
          </w:rPr>
          <w:delText>)</w:delText>
        </w:r>
      </w:del>
      <w:ins w:author="CHANDRASIRI H.V.B.L." w:date="2023-06-22T18:03:00Z" w:id="492">
        <w:r w:rsidR="002A488E">
          <w:rPr>
            <w:color w:val="222222"/>
          </w:rPr>
          <w:t>]</w:t>
        </w:r>
      </w:ins>
      <w:r w:rsidRPr="00255157">
        <w:rPr>
          <w:color w:val="222222"/>
          <w:rPrChange w:author="CHANDRASIRI H.V.B.L." w:date="2023-06-22T18:00:00Z" w:id="493">
            <w:rPr>
              <w:rFonts w:ascii="Arial" w:hAnsi="Arial" w:cs="Arial"/>
              <w:color w:val="222222"/>
            </w:rPr>
          </w:rPrChange>
        </w:rPr>
        <w:t xml:space="preserve"> The paper </w:t>
      </w:r>
      <w:r w:rsidRPr="00255157" w:rsidR="5BF1E3CA">
        <w:rPr>
          <w:color w:val="222222"/>
          <w:rPrChange w:author="CHANDRASIRI H.V.B.L." w:date="2023-06-22T18:00:00Z" w:id="494">
            <w:rPr>
              <w:rFonts w:ascii="Arial" w:hAnsi="Arial" w:cs="Arial"/>
              <w:color w:val="222222"/>
            </w:rPr>
          </w:rPrChange>
        </w:rPr>
        <w:t>discusse</w:t>
      </w:r>
      <w:r w:rsidRPr="00255157" w:rsidR="556D3DC4">
        <w:rPr>
          <w:color w:val="222222"/>
          <w:rPrChange w:author="CHANDRASIRI H.V.B.L." w:date="2023-06-22T18:00:00Z" w:id="495">
            <w:rPr>
              <w:rFonts w:ascii="Arial" w:hAnsi="Arial" w:cs="Arial"/>
              <w:color w:val="222222"/>
            </w:rPr>
          </w:rPrChange>
        </w:rPr>
        <w:t>d</w:t>
      </w:r>
      <w:r w:rsidRPr="00255157">
        <w:rPr>
          <w:color w:val="222222"/>
          <w:rPrChange w:author="CHANDRASIRI H.V.B.L." w:date="2023-06-22T18:00:00Z" w:id="496">
            <w:rPr>
              <w:rFonts w:ascii="Arial" w:hAnsi="Arial" w:cs="Arial"/>
              <w:color w:val="222222"/>
            </w:rPr>
          </w:rPrChange>
        </w:rPr>
        <w:t xml:space="preserve"> challenges such as data acquisition, preprocessing, and model constraints. </w:t>
      </w:r>
      <w:r w:rsidRPr="00255157" w:rsidR="7823E5C6">
        <w:rPr>
          <w:color w:val="222222"/>
          <w:shd w:val="clear" w:color="auto" w:fill="FFFFFF"/>
          <w:rPrChange w:author="CHANDRASIRI H.V.B.L." w:date="2023-06-22T18:00:00Z" w:id="497">
            <w:rPr>
              <w:rFonts w:ascii="Arial" w:hAnsi="Arial" w:cs="Arial"/>
              <w:color w:val="222222"/>
              <w:shd w:val="clear" w:color="auto" w:fill="FFFFFF"/>
            </w:rPr>
          </w:rPrChange>
        </w:rPr>
        <w:t>These</w:t>
      </w:r>
      <w:r w:rsidRPr="00255157">
        <w:rPr>
          <w:color w:val="222222"/>
          <w:shd w:val="clear" w:color="auto" w:fill="FFFFFF"/>
          <w:rPrChange w:author="CHANDRASIRI H.V.B.L." w:date="2023-06-22T18:00:00Z" w:id="498">
            <w:rPr>
              <w:rFonts w:ascii="Arial" w:hAnsi="Arial" w:cs="Arial"/>
              <w:color w:val="222222"/>
              <w:shd w:val="clear" w:color="auto" w:fill="FFFFFF"/>
            </w:rPr>
          </w:rPrChange>
        </w:rPr>
        <w:t xml:space="preserve"> discussions and challenges </w:t>
      </w:r>
      <w:r w:rsidRPr="00255157" w:rsidR="23F41E31">
        <w:rPr>
          <w:color w:val="222222"/>
          <w:shd w:val="clear" w:color="auto" w:fill="FFFFFF"/>
          <w:rPrChange w:author="CHANDRASIRI H.V.B.L." w:date="2023-06-22T18:00:00Z" w:id="499">
            <w:rPr>
              <w:rFonts w:ascii="Arial" w:hAnsi="Arial" w:cs="Arial"/>
              <w:color w:val="222222"/>
              <w:shd w:val="clear" w:color="auto" w:fill="FFFFFF"/>
            </w:rPr>
          </w:rPrChange>
        </w:rPr>
        <w:t>are</w:t>
      </w:r>
      <w:r w:rsidRPr="00255157" w:rsidDel="005E098F">
        <w:rPr>
          <w:color w:val="222222"/>
          <w:shd w:val="clear" w:color="auto" w:fill="FFFFFF"/>
          <w:rPrChange w:author="CHANDRASIRI H.V.B.L." w:date="2023-06-22T18:00:00Z" w:id="500">
            <w:rPr>
              <w:rFonts w:ascii="Arial" w:hAnsi="Arial" w:cs="Arial"/>
              <w:color w:val="222222"/>
              <w:shd w:val="clear" w:color="auto" w:fill="FFFFFF"/>
            </w:rPr>
          </w:rPrChange>
        </w:rPr>
        <w:t xml:space="preserve"> </w:t>
      </w:r>
      <w:r w:rsidRPr="00255157" w:rsidR="00AF1958">
        <w:rPr>
          <w:color w:val="222222"/>
          <w:shd w:val="clear" w:color="auto" w:fill="FFFFFF"/>
          <w:rPrChange w:author="CHANDRASIRI H.V.B.L." w:date="2023-06-22T18:00:00Z" w:id="501">
            <w:rPr>
              <w:rFonts w:ascii="Arial" w:hAnsi="Arial" w:cs="Arial"/>
              <w:color w:val="222222"/>
              <w:shd w:val="clear" w:color="auto" w:fill="FFFFFF"/>
            </w:rPr>
          </w:rPrChange>
        </w:rPr>
        <w:t xml:space="preserve">helpful </w:t>
      </w:r>
      <w:r w:rsidRPr="00255157">
        <w:rPr>
          <w:color w:val="222222"/>
          <w:rPrChange w:author="CHANDRASIRI H.V.B.L." w:date="2023-06-22T18:00:00Z" w:id="502">
            <w:rPr>
              <w:rFonts w:ascii="Arial" w:hAnsi="Arial" w:cs="Arial"/>
              <w:color w:val="222222"/>
            </w:rPr>
          </w:rPrChange>
        </w:rPr>
        <w:t>for our research.</w:t>
      </w:r>
    </w:p>
    <w:p w:rsidRPr="00255157" w:rsidR="0008284F" w:rsidP="0008284F" w:rsidRDefault="0008284F" w14:paraId="70EEC597" w14:textId="77777777">
      <w:pPr>
        <w:rPr>
          <w:color w:val="222222"/>
          <w:szCs w:val="20"/>
          <w:shd w:val="clear" w:color="auto" w:fill="FFFFFF"/>
        </w:rPr>
      </w:pPr>
    </w:p>
    <w:p w:rsidRPr="00255157" w:rsidR="0008284F" w:rsidP="0008284F" w:rsidRDefault="0008284F" w14:paraId="131F1D15" w14:textId="77777777">
      <w:pPr>
        <w:rPr>
          <w:color w:val="222222"/>
          <w:szCs w:val="20"/>
          <w:shd w:val="clear" w:color="auto" w:fill="FFFFFF"/>
        </w:rPr>
      </w:pPr>
    </w:p>
    <w:p w:rsidRPr="00255157" w:rsidR="0008284F" w:rsidP="0008284F" w:rsidRDefault="0008284F" w14:paraId="2BAB5F69" w14:textId="77777777">
      <w:pPr>
        <w:rPr>
          <w:color w:val="222222"/>
          <w:szCs w:val="20"/>
          <w:shd w:val="clear" w:color="auto" w:fill="FFFFFF"/>
        </w:rPr>
      </w:pPr>
    </w:p>
    <w:p w:rsidRPr="00255157" w:rsidR="0008284F" w:rsidP="0008284F" w:rsidRDefault="0008284F" w14:paraId="6877FC22" w14:textId="77777777">
      <w:pPr>
        <w:rPr>
          <w:color w:val="222222"/>
          <w:szCs w:val="20"/>
          <w:shd w:val="clear" w:color="auto" w:fill="FFFFFF"/>
        </w:rPr>
      </w:pPr>
    </w:p>
    <w:p w:rsidRPr="00255157" w:rsidR="0008284F" w:rsidP="0008284F" w:rsidRDefault="0008284F" w14:paraId="5E109F02" w14:textId="77777777">
      <w:pPr>
        <w:rPr>
          <w:color w:val="222222"/>
          <w:szCs w:val="20"/>
          <w:shd w:val="clear" w:color="auto" w:fill="FFFFFF"/>
        </w:rPr>
      </w:pPr>
    </w:p>
    <w:p w:rsidRPr="00255157" w:rsidR="0008284F" w:rsidP="0008284F" w:rsidRDefault="0008284F" w14:paraId="3EB0F6D4" w14:textId="77777777">
      <w:pPr>
        <w:rPr>
          <w:color w:val="222222"/>
          <w:szCs w:val="20"/>
          <w:shd w:val="clear" w:color="auto" w:fill="FFFFFF"/>
        </w:rPr>
      </w:pPr>
    </w:p>
    <w:p w:rsidRPr="00255157" w:rsidR="0008284F" w:rsidP="0008284F" w:rsidRDefault="0008284F" w14:paraId="25F9FA75" w14:textId="77777777">
      <w:pPr>
        <w:rPr>
          <w:color w:val="222222"/>
          <w:szCs w:val="20"/>
          <w:shd w:val="clear" w:color="auto" w:fill="FFFFFF"/>
        </w:rPr>
      </w:pPr>
    </w:p>
    <w:p w:rsidRPr="00255157" w:rsidR="0008284F" w:rsidP="0008284F" w:rsidRDefault="0008284F" w14:paraId="020A335F" w14:textId="77777777">
      <w:pPr>
        <w:rPr>
          <w:color w:val="222222"/>
          <w:szCs w:val="20"/>
          <w:shd w:val="clear" w:color="auto" w:fill="FFFFFF"/>
        </w:rPr>
      </w:pPr>
    </w:p>
    <w:p w:rsidRPr="00255157" w:rsidR="0008284F" w:rsidP="0008284F" w:rsidRDefault="0008284F" w14:paraId="5C618752" w14:textId="77777777">
      <w:pPr>
        <w:rPr>
          <w:color w:val="222222"/>
          <w:szCs w:val="20"/>
          <w:shd w:val="clear" w:color="auto" w:fill="FFFFFF"/>
        </w:rPr>
      </w:pPr>
    </w:p>
    <w:p w:rsidRPr="00255157" w:rsidR="0008284F" w:rsidP="0008284F" w:rsidRDefault="0008284F" w14:paraId="24913D65" w14:textId="77777777">
      <w:pPr>
        <w:rPr>
          <w:color w:val="222222"/>
          <w:szCs w:val="20"/>
          <w:shd w:val="clear" w:color="auto" w:fill="FFFFFF"/>
        </w:rPr>
      </w:pPr>
    </w:p>
    <w:p w:rsidRPr="00255157" w:rsidR="0008284F" w:rsidP="0008284F" w:rsidRDefault="0008284F" w14:paraId="72ED05AF" w14:textId="77777777">
      <w:pPr>
        <w:rPr>
          <w:color w:val="222222"/>
          <w:szCs w:val="20"/>
          <w:shd w:val="clear" w:color="auto" w:fill="FFFFFF"/>
        </w:rPr>
      </w:pPr>
    </w:p>
    <w:p w:rsidRPr="00255157" w:rsidR="0008284F" w:rsidP="0008284F" w:rsidRDefault="0008284F" w14:paraId="09FFFB0C" w14:textId="77777777">
      <w:pPr>
        <w:rPr>
          <w:color w:val="222222"/>
          <w:szCs w:val="20"/>
          <w:shd w:val="clear" w:color="auto" w:fill="FFFFFF"/>
        </w:rPr>
      </w:pPr>
    </w:p>
    <w:p w:rsidRPr="00255157" w:rsidR="0008284F" w:rsidP="0008284F" w:rsidRDefault="0008284F" w14:paraId="3C4EA133" w14:textId="77777777">
      <w:pPr>
        <w:rPr>
          <w:color w:val="222222"/>
          <w:szCs w:val="20"/>
          <w:shd w:val="clear" w:color="auto" w:fill="FFFFFF"/>
        </w:rPr>
      </w:pPr>
    </w:p>
    <w:p w:rsidRPr="00255157" w:rsidR="0008284F" w:rsidP="0008284F" w:rsidRDefault="0008284F" w14:paraId="2F8AF0F4" w14:textId="77777777">
      <w:pPr>
        <w:rPr>
          <w:color w:val="222222"/>
          <w:szCs w:val="20"/>
          <w:shd w:val="clear" w:color="auto" w:fill="FFFFFF"/>
        </w:rPr>
      </w:pPr>
    </w:p>
    <w:p w:rsidRPr="00255157" w:rsidR="0008284F" w:rsidP="0008284F" w:rsidRDefault="0008284F" w14:paraId="004A88CD" w14:textId="77777777">
      <w:pPr>
        <w:rPr>
          <w:color w:val="222222"/>
          <w:szCs w:val="20"/>
          <w:shd w:val="clear" w:color="auto" w:fill="FFFFFF"/>
        </w:rPr>
      </w:pPr>
    </w:p>
    <w:p w:rsidRPr="00255157" w:rsidR="0008284F" w:rsidP="0008284F" w:rsidRDefault="0008284F" w14:paraId="466ED0E0" w14:textId="77777777">
      <w:pPr>
        <w:rPr>
          <w:color w:val="222222"/>
          <w:szCs w:val="20"/>
          <w:shd w:val="clear" w:color="auto" w:fill="FFFFFF"/>
        </w:rPr>
      </w:pPr>
    </w:p>
    <w:p w:rsidRPr="00255157" w:rsidR="0008284F" w:rsidP="0008284F" w:rsidRDefault="0008284F" w14:paraId="24500841" w14:textId="77777777">
      <w:pPr>
        <w:rPr>
          <w:color w:val="222222"/>
          <w:szCs w:val="20"/>
          <w:shd w:val="clear" w:color="auto" w:fill="FFFFFF"/>
        </w:rPr>
      </w:pPr>
    </w:p>
    <w:p w:rsidRPr="00255157" w:rsidR="0008284F" w:rsidP="0008284F" w:rsidRDefault="0008284F" w14:paraId="2D59768A" w14:textId="77777777">
      <w:pPr>
        <w:rPr>
          <w:color w:val="222222"/>
          <w:szCs w:val="20"/>
          <w:shd w:val="clear" w:color="auto" w:fill="FFFFFF"/>
        </w:rPr>
      </w:pPr>
    </w:p>
    <w:p w:rsidRPr="00255157" w:rsidR="0008284F" w:rsidP="0008284F" w:rsidRDefault="0008284F" w14:paraId="5C254633" w14:textId="77777777">
      <w:pPr>
        <w:rPr>
          <w:color w:val="222222"/>
          <w:szCs w:val="20"/>
          <w:shd w:val="clear" w:color="auto" w:fill="FFFFFF"/>
        </w:rPr>
      </w:pPr>
    </w:p>
    <w:p w:rsidRPr="00255157" w:rsidR="0008284F" w:rsidP="0008284F" w:rsidRDefault="0008284F" w14:paraId="1D0309F7" w14:textId="77777777">
      <w:pPr>
        <w:rPr>
          <w:color w:val="222222"/>
          <w:szCs w:val="20"/>
          <w:shd w:val="clear" w:color="auto" w:fill="FFFFFF"/>
        </w:rPr>
      </w:pPr>
    </w:p>
    <w:p w:rsidRPr="00255157" w:rsidR="0008284F" w:rsidP="0008284F" w:rsidRDefault="0008284F" w14:paraId="18A210BD" w14:textId="77777777">
      <w:pPr>
        <w:rPr>
          <w:color w:val="222222"/>
          <w:szCs w:val="20"/>
          <w:shd w:val="clear" w:color="auto" w:fill="FFFFFF"/>
        </w:rPr>
      </w:pPr>
    </w:p>
    <w:p w:rsidRPr="00255157" w:rsidR="0008284F" w:rsidP="0008284F" w:rsidRDefault="0008284F" w14:paraId="1C68EB7E" w14:textId="77777777">
      <w:pPr>
        <w:rPr>
          <w:color w:val="222222"/>
          <w:szCs w:val="20"/>
          <w:shd w:val="clear" w:color="auto" w:fill="FFFFFF"/>
        </w:rPr>
      </w:pPr>
    </w:p>
    <w:p w:rsidRPr="00255157" w:rsidR="0008284F" w:rsidP="0008284F" w:rsidRDefault="0008284F" w14:paraId="001F0988" w14:textId="77777777">
      <w:pPr>
        <w:rPr>
          <w:color w:val="222222"/>
          <w:szCs w:val="20"/>
          <w:shd w:val="clear" w:color="auto" w:fill="FFFFFF"/>
        </w:rPr>
      </w:pPr>
    </w:p>
    <w:p w:rsidRPr="00255157" w:rsidR="0008284F" w:rsidP="0008284F" w:rsidRDefault="0008284F" w14:paraId="41BD6832" w14:textId="77777777">
      <w:pPr>
        <w:rPr>
          <w:color w:val="222222"/>
          <w:szCs w:val="20"/>
          <w:shd w:val="clear" w:color="auto" w:fill="FFFFFF"/>
        </w:rPr>
      </w:pPr>
    </w:p>
    <w:p w:rsidRPr="00255157" w:rsidR="0008284F" w:rsidP="0008284F" w:rsidRDefault="0008284F" w14:paraId="1A530C14" w14:textId="77777777">
      <w:pPr>
        <w:rPr>
          <w:color w:val="222222"/>
          <w:szCs w:val="20"/>
          <w:shd w:val="clear" w:color="auto" w:fill="FFFFFF"/>
        </w:rPr>
      </w:pPr>
    </w:p>
    <w:p w:rsidRPr="00255157" w:rsidR="0008284F" w:rsidP="0008284F" w:rsidRDefault="0008284F" w14:paraId="7F0308D2" w14:textId="77777777">
      <w:pPr>
        <w:rPr>
          <w:color w:val="222222"/>
          <w:szCs w:val="20"/>
          <w:shd w:val="clear" w:color="auto" w:fill="FFFFFF"/>
        </w:rPr>
      </w:pPr>
    </w:p>
    <w:p w:rsidRPr="00255157" w:rsidR="0008284F" w:rsidP="0008284F" w:rsidRDefault="0008284F" w14:paraId="32764AEA" w14:textId="77777777">
      <w:pPr>
        <w:rPr>
          <w:color w:val="222222"/>
          <w:szCs w:val="20"/>
          <w:shd w:val="clear" w:color="auto" w:fill="FFFFFF"/>
        </w:rPr>
      </w:pPr>
    </w:p>
    <w:p w:rsidRPr="00255157" w:rsidR="0008284F" w:rsidP="0008284F" w:rsidRDefault="0008284F" w14:paraId="7F24B8C3" w14:textId="77777777">
      <w:pPr>
        <w:rPr>
          <w:color w:val="222222"/>
          <w:szCs w:val="20"/>
          <w:shd w:val="clear" w:color="auto" w:fill="FFFFFF"/>
        </w:rPr>
      </w:pPr>
    </w:p>
    <w:p w:rsidRPr="00255157" w:rsidR="0008284F" w:rsidP="0008284F" w:rsidRDefault="0008284F" w14:paraId="3ED1152A" w14:textId="77777777">
      <w:pPr>
        <w:rPr>
          <w:color w:val="222222"/>
          <w:szCs w:val="20"/>
          <w:shd w:val="clear" w:color="auto" w:fill="FFFFFF"/>
        </w:rPr>
      </w:pPr>
    </w:p>
    <w:p w:rsidRPr="00255157" w:rsidR="0008284F" w:rsidDel="00CE5394" w:rsidP="0008284F" w:rsidRDefault="0008284F" w14:paraId="7625BDB4" w14:textId="77777777">
      <w:pPr>
        <w:rPr>
          <w:del w:author="CHANDRASIRI H.V.B.L." w:date="2023-06-22T18:07:00Z" w:id="503"/>
          <w:color w:val="222222"/>
          <w:szCs w:val="20"/>
          <w:shd w:val="clear" w:color="auto" w:fill="FFFFFF"/>
        </w:rPr>
      </w:pPr>
    </w:p>
    <w:p w:rsidRPr="00255157" w:rsidR="00F60AC1" w:rsidDel="00CE5394" w:rsidP="0008284F" w:rsidRDefault="00F60AC1" w14:paraId="3EA00301" w14:textId="7E113979">
      <w:pPr>
        <w:rPr>
          <w:del w:author="CHANDRASIRI H.V.B.L." w:date="2023-06-22T18:07:00Z" w:id="504"/>
          <w:color w:val="222222"/>
          <w:szCs w:val="20"/>
          <w:shd w:val="clear" w:color="auto" w:fill="FFFFFF"/>
        </w:rPr>
      </w:pPr>
    </w:p>
    <w:p w:rsidRPr="00255157" w:rsidR="0008284F" w:rsidDel="00CE5394" w:rsidP="0008284F" w:rsidRDefault="0008284F" w14:paraId="20EB8D3E" w14:textId="2D4AECCF">
      <w:pPr>
        <w:rPr>
          <w:del w:author="CHANDRASIRI H.V.B.L." w:date="2023-06-22T18:07:00Z" w:id="505"/>
          <w:color w:val="222222"/>
          <w:szCs w:val="20"/>
          <w:shd w:val="clear" w:color="auto" w:fill="FFFFFF"/>
        </w:rPr>
      </w:pPr>
    </w:p>
    <w:p w:rsidRPr="00255157" w:rsidR="0008284F" w:rsidP="1A909D5E" w:rsidRDefault="0008284F" w14:paraId="28EB4B1F" w14:textId="075F7AC8">
      <w:pPr>
        <w:rPr>
          <w:b/>
          <w:bCs/>
          <w:sz w:val="40"/>
          <w:szCs w:val="40"/>
          <w:u w:val="single"/>
          <w:rPrChange w:author="CHANDRASIRI H.V.B.L." w:date="2023-06-22T18:00:00Z" w:id="506">
            <w:rPr>
              <w:rFonts w:ascii="Arial" w:hAnsi="Arial" w:cs="Arial"/>
              <w:b/>
              <w:bCs/>
              <w:sz w:val="40"/>
              <w:szCs w:val="40"/>
              <w:u w:val="single"/>
            </w:rPr>
          </w:rPrChange>
        </w:rPr>
      </w:pPr>
      <w:r w:rsidRPr="00255157">
        <w:rPr>
          <w:b/>
          <w:bCs/>
          <w:sz w:val="40"/>
          <w:szCs w:val="40"/>
          <w:u w:val="single"/>
          <w:rPrChange w:author="CHANDRASIRI H.V.B.L." w:date="2023-06-22T18:00:00Z" w:id="507">
            <w:rPr>
              <w:rFonts w:ascii="Arial" w:hAnsi="Arial" w:cs="Arial"/>
              <w:b/>
              <w:bCs/>
              <w:sz w:val="40"/>
              <w:szCs w:val="40"/>
              <w:u w:val="single"/>
            </w:rPr>
          </w:rPrChange>
        </w:rPr>
        <w:t>ARTICLE 0</w:t>
      </w:r>
      <w:r w:rsidRPr="00255157" w:rsidR="00F60AC1">
        <w:rPr>
          <w:b/>
          <w:bCs/>
          <w:sz w:val="40"/>
          <w:szCs w:val="40"/>
          <w:u w:val="single"/>
          <w:rPrChange w:author="CHANDRASIRI H.V.B.L." w:date="2023-06-22T18:00:00Z" w:id="508">
            <w:rPr>
              <w:rFonts w:ascii="Arial" w:hAnsi="Arial" w:cs="Arial"/>
              <w:b/>
              <w:bCs/>
              <w:sz w:val="40"/>
              <w:szCs w:val="40"/>
              <w:u w:val="single"/>
            </w:rPr>
          </w:rPrChange>
        </w:rPr>
        <w:t>8</w:t>
      </w:r>
    </w:p>
    <w:p w:rsidRPr="00255157" w:rsidR="00A7236F" w:rsidP="1A909D5E" w:rsidRDefault="00A7236F" w14:paraId="303909A2" w14:textId="77777777">
      <w:pPr>
        <w:rPr>
          <w:b/>
          <w:bCs/>
          <w:u w:val="single"/>
          <w:rPrChange w:author="CHANDRASIRI H.V.B.L." w:date="2023-06-22T18:00:00Z" w:id="509">
            <w:rPr>
              <w:rFonts w:ascii="Arial" w:hAnsi="Arial" w:cs="Arial"/>
              <w:b/>
              <w:bCs/>
              <w:u w:val="single"/>
            </w:rPr>
          </w:rPrChange>
        </w:rPr>
      </w:pPr>
    </w:p>
    <w:p w:rsidRPr="00255157" w:rsidR="04D6C9B7" w:rsidP="1A909D5E" w:rsidRDefault="04D6C9B7" w14:paraId="2993182E" w14:textId="05D0A43A">
      <w:pPr>
        <w:rPr>
          <w:b/>
          <w:bCs/>
          <w:u w:val="single"/>
          <w:rPrChange w:author="CHANDRASIRI H.V.B.L." w:date="2023-06-22T18:00:00Z" w:id="510">
            <w:rPr>
              <w:rFonts w:ascii="Arial" w:hAnsi="Arial" w:cs="Arial"/>
              <w:b/>
              <w:bCs/>
              <w:u w:val="single"/>
            </w:rPr>
          </w:rPrChange>
        </w:rPr>
      </w:pPr>
      <w:r w:rsidRPr="00255157">
        <w:rPr>
          <w:b/>
          <w:bCs/>
          <w:u w:val="single"/>
          <w:rPrChange w:author="CHANDRASIRI H.V.B.L." w:date="2023-06-22T18:00:00Z" w:id="511">
            <w:rPr>
              <w:rFonts w:ascii="Arial" w:hAnsi="Arial" w:cs="Arial"/>
              <w:b/>
              <w:bCs/>
              <w:u w:val="single"/>
            </w:rPr>
          </w:rPrChange>
        </w:rPr>
        <w:t>2019/E/011</w:t>
      </w:r>
    </w:p>
    <w:p w:rsidRPr="00255157" w:rsidR="04D6C9B7" w:rsidP="1A909D5E" w:rsidRDefault="04D6C9B7" w14:paraId="301FA0B5" w14:textId="091CA22D">
      <w:pPr>
        <w:rPr>
          <w:b/>
          <w:bCs/>
          <w:u w:val="single"/>
          <w:rPrChange w:author="CHANDRASIRI H.V.B.L." w:date="2023-06-22T18:00:00Z" w:id="512">
            <w:rPr>
              <w:rFonts w:ascii="Arial" w:hAnsi="Arial" w:cs="Arial"/>
              <w:b/>
              <w:bCs/>
              <w:u w:val="single"/>
            </w:rPr>
          </w:rPrChange>
        </w:rPr>
      </w:pPr>
      <w:del w:author="CHANDRASIRI H.V.B.L." w:date="2023-06-22T18:11:00Z" w:id="513">
        <w:r w:rsidRPr="00255157" w:rsidDel="00A21FE9">
          <w:rPr>
            <w:b/>
            <w:bCs/>
            <w:u w:val="single"/>
            <w:rPrChange w:author="CHANDRASIRI H.V.B.L." w:date="2023-06-22T18:00:00Z" w:id="514">
              <w:rPr>
                <w:rFonts w:ascii="Arial" w:hAnsi="Arial" w:cs="Arial"/>
                <w:b/>
                <w:bCs/>
                <w:u w:val="single"/>
              </w:rPr>
            </w:rPrChange>
          </w:rPr>
          <w:delText>WEEK</w:delText>
        </w:r>
      </w:del>
      <w:ins w:author="CHANDRASIRI H.V.B.L." w:date="2023-06-22T18:12:00Z" w:id="515">
        <w:r w:rsidR="00A21FE9">
          <w:rPr>
            <w:b/>
            <w:bCs/>
            <w:u w:val="single"/>
          </w:rPr>
          <w:t>Week</w:t>
        </w:r>
      </w:ins>
      <w:r w:rsidRPr="00255157">
        <w:rPr>
          <w:b/>
          <w:bCs/>
          <w:u w:val="single"/>
          <w:rPrChange w:author="CHANDRASIRI H.V.B.L." w:date="2023-06-22T18:00:00Z" w:id="516">
            <w:rPr>
              <w:rFonts w:ascii="Arial" w:hAnsi="Arial" w:cs="Arial"/>
              <w:b/>
              <w:bCs/>
              <w:u w:val="single"/>
            </w:rPr>
          </w:rPrChange>
        </w:rPr>
        <w:t xml:space="preserve"> 03</w:t>
      </w:r>
    </w:p>
    <w:p w:rsidRPr="00255157" w:rsidR="1A909D5E" w:rsidP="1A909D5E" w:rsidRDefault="1A909D5E" w14:paraId="4A8A22CD" w14:textId="6E3DB0C1">
      <w:pPr>
        <w:rPr>
          <w:b/>
          <w:bCs/>
          <w:sz w:val="40"/>
          <w:szCs w:val="40"/>
          <w:u w:val="single"/>
          <w:rPrChange w:author="CHANDRASIRI H.V.B.L." w:date="2023-06-22T18:00:00Z" w:id="517">
            <w:rPr>
              <w:rFonts w:ascii="Arial" w:hAnsi="Arial" w:cs="Arial"/>
              <w:b/>
              <w:bCs/>
              <w:sz w:val="40"/>
              <w:szCs w:val="40"/>
              <w:u w:val="single"/>
            </w:rPr>
          </w:rPrChange>
        </w:rPr>
      </w:pPr>
    </w:p>
    <w:p w:rsidRPr="00255157" w:rsidR="0008284F" w:rsidP="0008284F" w:rsidRDefault="0008284F" w14:paraId="65ADB28F" w14:textId="77777777">
      <w:pPr>
        <w:rPr>
          <w:color w:val="222222"/>
          <w:szCs w:val="24"/>
          <w:shd w:val="clear" w:color="auto" w:fill="FFFFFF"/>
          <w:rPrChange w:author="CHANDRASIRI H.V.B.L." w:date="2023-06-22T18:00:00Z" w:id="518">
            <w:rPr>
              <w:rFonts w:ascii="Arial" w:hAnsi="Arial" w:cs="Arial"/>
              <w:color w:val="222222"/>
              <w:szCs w:val="24"/>
              <w:shd w:val="clear" w:color="auto" w:fill="FFFFFF"/>
            </w:rPr>
          </w:rPrChange>
        </w:rPr>
      </w:pPr>
    </w:p>
    <w:p w:rsidRPr="00255157" w:rsidR="0008284F" w:rsidP="00F60AC1" w:rsidRDefault="0008284F" w14:paraId="53A81108" w14:textId="5F42337C">
      <w:pPr>
        <w:jc w:val="both"/>
        <w:rPr>
          <w:color w:val="222222"/>
          <w:shd w:val="clear" w:color="auto" w:fill="FFFFFF"/>
          <w:rPrChange w:author="CHANDRASIRI H.V.B.L." w:date="2023-06-22T18:00:00Z" w:id="519">
            <w:rPr>
              <w:rFonts w:ascii="Arial" w:hAnsi="Arial" w:cs="Arial"/>
              <w:color w:val="222222"/>
              <w:shd w:val="clear" w:color="auto" w:fill="FFFFFF"/>
            </w:rPr>
          </w:rPrChange>
        </w:rPr>
      </w:pPr>
      <w:del w:author="CHANDRASIRI H.V.B.L." w:date="2023-06-22T18:03:00Z" w:id="520">
        <w:r w:rsidRPr="00255157" w:rsidDel="002A488E">
          <w:rPr>
            <w:color w:val="222222"/>
            <w:shd w:val="clear" w:color="auto" w:fill="FFFFFF"/>
            <w:rPrChange w:author="CHANDRASIRI H.V.B.L." w:date="2023-06-22T18:00:00Z" w:id="521">
              <w:rPr>
                <w:rFonts w:ascii="Arial" w:hAnsi="Arial" w:cs="Arial"/>
                <w:color w:val="222222"/>
                <w:shd w:val="clear" w:color="auto" w:fill="FFFFFF"/>
              </w:rPr>
            </w:rPrChange>
          </w:rPr>
          <w:delText>(</w:delText>
        </w:r>
      </w:del>
      <w:ins w:author="CHANDRASIRI H.V.B.L." w:date="2023-06-22T18:03:00Z" w:id="522">
        <w:r w:rsidR="002A488E">
          <w:rPr>
            <w:color w:val="222222"/>
            <w:shd w:val="clear" w:color="auto" w:fill="FFFFFF"/>
          </w:rPr>
          <w:t>[</w:t>
        </w:r>
      </w:ins>
      <w:r w:rsidRPr="00255157">
        <w:rPr>
          <w:color w:val="222222"/>
          <w:shd w:val="clear" w:color="auto" w:fill="FFFFFF"/>
          <w:rPrChange w:author="CHANDRASIRI H.V.B.L." w:date="2023-06-22T18:00:00Z" w:id="523">
            <w:rPr>
              <w:rFonts w:ascii="Arial" w:hAnsi="Arial" w:cs="Arial"/>
              <w:color w:val="222222"/>
              <w:shd w:val="clear" w:color="auto" w:fill="FFFFFF"/>
            </w:rPr>
          </w:rPrChange>
        </w:rPr>
        <w:t>1</w:t>
      </w:r>
      <w:del w:author="CHANDRASIRI H.V.B.L." w:date="2023-06-22T18:03:00Z" w:id="524">
        <w:r w:rsidRPr="00255157" w:rsidDel="002A488E">
          <w:rPr>
            <w:color w:val="222222"/>
            <w:shd w:val="clear" w:color="auto" w:fill="FFFFFF"/>
            <w:rPrChange w:author="CHANDRASIRI H.V.B.L." w:date="2023-06-22T18:00:00Z" w:id="525">
              <w:rPr>
                <w:rFonts w:ascii="Arial" w:hAnsi="Arial" w:cs="Arial"/>
                <w:color w:val="222222"/>
                <w:shd w:val="clear" w:color="auto" w:fill="FFFFFF"/>
              </w:rPr>
            </w:rPrChange>
          </w:rPr>
          <w:delText>)</w:delText>
        </w:r>
      </w:del>
      <w:ins w:author="CHANDRASIRI H.V.B.L." w:date="2023-06-22T18:03:00Z" w:id="526">
        <w:r w:rsidR="002A488E">
          <w:rPr>
            <w:color w:val="222222"/>
            <w:shd w:val="clear" w:color="auto" w:fill="FFFFFF"/>
          </w:rPr>
          <w:t>]</w:t>
        </w:r>
      </w:ins>
      <w:ins w:author="CHANDRASIRI H.V.B.L." w:date="2023-06-22T17:58:00Z" w:id="527">
        <w:r w:rsidRPr="00255157" w:rsidR="00255157">
          <w:rPr>
            <w:color w:val="222222"/>
            <w:shd w:val="clear" w:color="auto" w:fill="FFFFFF"/>
            <w:rPrChange w:author="CHANDRASIRI H.V.B.L." w:date="2023-06-22T18:00:00Z" w:id="528">
              <w:rPr>
                <w:rFonts w:ascii="Arial" w:hAnsi="Arial" w:cs="Arial"/>
                <w:color w:val="222222"/>
                <w:shd w:val="clear" w:color="auto" w:fill="FFFFFF"/>
              </w:rPr>
            </w:rPrChange>
          </w:rPr>
          <w:t xml:space="preserve"> </w:t>
        </w:r>
      </w:ins>
      <w:r w:rsidRPr="00255157">
        <w:rPr>
          <w:color w:val="222222"/>
          <w:shd w:val="clear" w:color="auto" w:fill="FFFFFF"/>
          <w:rPrChange w:author="CHANDRASIRI H.V.B.L." w:date="2023-06-22T18:00:00Z" w:id="529">
            <w:rPr>
              <w:rFonts w:ascii="Arial" w:hAnsi="Arial" w:cs="Arial"/>
              <w:color w:val="222222"/>
              <w:shd w:val="clear" w:color="auto" w:fill="FFFFFF"/>
            </w:rPr>
          </w:rPrChange>
        </w:rPr>
        <w:t xml:space="preserve">Gupta, S., Thakur, S. and Gupta, A., “Optimized hybrid machine learning approach for smartphone based diabetic retinopathy detection”, </w:t>
      </w:r>
      <w:r w:rsidRPr="00255157">
        <w:rPr>
          <w:i/>
          <w:iCs/>
          <w:color w:val="222222"/>
          <w:shd w:val="clear" w:color="auto" w:fill="FFFFFF"/>
          <w:rPrChange w:author="CHANDRASIRI H.V.B.L." w:date="2023-06-22T18:00:00Z" w:id="530">
            <w:rPr>
              <w:rFonts w:ascii="Arial" w:hAnsi="Arial" w:cs="Arial"/>
              <w:i/>
              <w:iCs/>
              <w:color w:val="222222"/>
              <w:shd w:val="clear" w:color="auto" w:fill="FFFFFF"/>
            </w:rPr>
          </w:rPrChange>
        </w:rPr>
        <w:t>Multimedia Tools and Applications</w:t>
      </w:r>
      <w:r w:rsidRPr="00255157">
        <w:rPr>
          <w:color w:val="222222"/>
          <w:shd w:val="clear" w:color="auto" w:fill="FFFFFF"/>
          <w:rPrChange w:author="CHANDRASIRI H.V.B.L." w:date="2023-06-22T18:00:00Z" w:id="531">
            <w:rPr>
              <w:rFonts w:ascii="Arial" w:hAnsi="Arial" w:cs="Arial"/>
              <w:color w:val="222222"/>
              <w:shd w:val="clear" w:color="auto" w:fill="FFFFFF"/>
            </w:rPr>
          </w:rPrChange>
        </w:rPr>
        <w:t>, vol.</w:t>
      </w:r>
      <w:r w:rsidRPr="00255157">
        <w:rPr>
          <w:i/>
          <w:iCs/>
          <w:color w:val="222222"/>
          <w:shd w:val="clear" w:color="auto" w:fill="FFFFFF"/>
          <w:rPrChange w:author="CHANDRASIRI H.V.B.L." w:date="2023-06-22T18:00:00Z" w:id="532">
            <w:rPr>
              <w:rFonts w:ascii="Arial" w:hAnsi="Arial" w:cs="Arial"/>
              <w:i/>
              <w:iCs/>
              <w:color w:val="222222"/>
              <w:shd w:val="clear" w:color="auto" w:fill="FFFFFF"/>
            </w:rPr>
          </w:rPrChange>
        </w:rPr>
        <w:t xml:space="preserve">81 </w:t>
      </w:r>
      <w:del w:author="CHANDRASIRI H.V.B.L." w:date="2023-06-22T18:03:00Z" w:id="533">
        <w:r w:rsidRPr="00255157" w:rsidDel="002A488E">
          <w:rPr>
            <w:color w:val="222222"/>
            <w:shd w:val="clear" w:color="auto" w:fill="FFFFFF"/>
            <w:rPrChange w:author="CHANDRASIRI H.V.B.L." w:date="2023-06-22T18:00:00Z" w:id="534">
              <w:rPr>
                <w:rFonts w:ascii="Arial" w:hAnsi="Arial" w:cs="Arial"/>
                <w:color w:val="222222"/>
                <w:shd w:val="clear" w:color="auto" w:fill="FFFFFF"/>
              </w:rPr>
            </w:rPrChange>
          </w:rPr>
          <w:delText>(</w:delText>
        </w:r>
      </w:del>
      <w:ins w:author="CHANDRASIRI H.V.B.L." w:date="2023-06-22T18:03:00Z" w:id="535">
        <w:r w:rsidR="002A488E">
          <w:rPr>
            <w:color w:val="222222"/>
            <w:shd w:val="clear" w:color="auto" w:fill="FFFFFF"/>
          </w:rPr>
          <w:t>[</w:t>
        </w:r>
      </w:ins>
      <w:r w:rsidRPr="00255157">
        <w:rPr>
          <w:color w:val="222222"/>
          <w:shd w:val="clear" w:color="auto" w:fill="FFFFFF"/>
          <w:rPrChange w:author="CHANDRASIRI H.V.B.L." w:date="2023-06-22T18:00:00Z" w:id="536">
            <w:rPr>
              <w:rFonts w:ascii="Arial" w:hAnsi="Arial" w:cs="Arial"/>
              <w:color w:val="222222"/>
              <w:shd w:val="clear" w:color="auto" w:fill="FFFFFF"/>
            </w:rPr>
          </w:rPrChange>
        </w:rPr>
        <w:t>10</w:t>
      </w:r>
      <w:del w:author="CHANDRASIRI H.V.B.L." w:date="2023-06-22T18:03:00Z" w:id="537">
        <w:r w:rsidRPr="00255157" w:rsidDel="002A488E">
          <w:rPr>
            <w:color w:val="222222"/>
            <w:shd w:val="clear" w:color="auto" w:fill="FFFFFF"/>
            <w:rPrChange w:author="CHANDRASIRI H.V.B.L." w:date="2023-06-22T18:00:00Z" w:id="538">
              <w:rPr>
                <w:rFonts w:ascii="Arial" w:hAnsi="Arial" w:cs="Arial"/>
                <w:color w:val="222222"/>
                <w:shd w:val="clear" w:color="auto" w:fill="FFFFFF"/>
              </w:rPr>
            </w:rPrChange>
          </w:rPr>
          <w:delText>)</w:delText>
        </w:r>
      </w:del>
      <w:ins w:author="CHANDRASIRI H.V.B.L." w:date="2023-06-22T18:03:00Z" w:id="539">
        <w:r w:rsidR="002A488E">
          <w:rPr>
            <w:color w:val="222222"/>
            <w:shd w:val="clear" w:color="auto" w:fill="FFFFFF"/>
          </w:rPr>
          <w:t>]</w:t>
        </w:r>
      </w:ins>
      <w:r w:rsidRPr="00255157">
        <w:rPr>
          <w:color w:val="222222"/>
          <w:shd w:val="clear" w:color="auto" w:fill="FFFFFF"/>
          <w:rPrChange w:author="CHANDRASIRI H.V.B.L." w:date="2023-06-22T18:00:00Z" w:id="540">
            <w:rPr>
              <w:rFonts w:ascii="Arial" w:hAnsi="Arial" w:cs="Arial"/>
              <w:color w:val="222222"/>
              <w:shd w:val="clear" w:color="auto" w:fill="FFFFFF"/>
            </w:rPr>
          </w:rPrChange>
        </w:rPr>
        <w:t>, pp.14475-14501, 2022. Available: 10.1007/s11042-022-12103-y.</w:t>
      </w:r>
    </w:p>
    <w:p w:rsidRPr="00255157" w:rsidR="0008284F" w:rsidP="00F60AC1" w:rsidRDefault="0008284F" w14:paraId="71A24E20" w14:textId="77777777">
      <w:pPr>
        <w:jc w:val="both"/>
        <w:rPr>
          <w:color w:val="222222"/>
          <w:shd w:val="clear" w:color="auto" w:fill="FFFFFF"/>
          <w:rPrChange w:author="CHANDRASIRI H.V.B.L." w:date="2023-06-22T18:00:00Z" w:id="541">
            <w:rPr>
              <w:rFonts w:ascii="Arial" w:hAnsi="Arial" w:cs="Arial"/>
              <w:color w:val="222222"/>
              <w:shd w:val="clear" w:color="auto" w:fill="FFFFFF"/>
            </w:rPr>
          </w:rPrChange>
        </w:rPr>
      </w:pPr>
    </w:p>
    <w:p w:rsidRPr="00255157" w:rsidR="0008284F" w:rsidP="1A909D5E" w:rsidRDefault="0008284F" w14:paraId="4E276940" w14:textId="169CC744">
      <w:pPr>
        <w:jc w:val="both"/>
        <w:rPr>
          <w:color w:val="222222"/>
          <w:rPrChange w:author="CHANDRASIRI H.V.B.L." w:date="2023-06-22T18:00:00Z" w:id="67944706">
            <w:rPr>
              <w:rFonts w:ascii="Arial" w:hAnsi="Arial" w:cs="Arial"/>
              <w:color w:val="222222"/>
            </w:rPr>
          </w:rPrChange>
        </w:rPr>
      </w:pPr>
      <w:del w:author="CHANDRASIRI H.V.B.L." w:date="2023-06-22T18:03:00Z" w:id="1030664137">
        <w:r w:rsidRPr="0B301C88" w:rsidDel="0008284F">
          <w:rPr>
            <w:color w:val="222222"/>
            <w:rPrChange w:author="CHANDRASIRI H.V.B.L." w:date="2023-06-22T18:00:00Z" w:id="1693512450">
              <w:rPr>
                <w:rFonts w:ascii="Arial" w:hAnsi="Arial" w:cs="Arial"/>
                <w:color w:val="222222"/>
              </w:rPr>
            </w:rPrChange>
          </w:rPr>
          <w:delText>(</w:delText>
        </w:r>
      </w:del>
      <w:ins w:author="CHANDRASIRI H.V.B.L." w:date="2023-06-22T18:03:00Z" w:id="332368040">
        <w:r w:rsidRPr="0B301C88" w:rsidR="002A488E">
          <w:rPr>
            <w:color w:val="222222"/>
          </w:rPr>
          <w:t>[</w:t>
        </w:r>
      </w:ins>
      <w:r w:rsidRPr="00255157" w:rsidR="0008284F">
        <w:rPr>
          <w:color w:val="222222"/>
          <w:shd w:val="clear" w:color="auto" w:fill="FFFFFF"/>
          <w:rPrChange w:author="CHANDRASIRI H.V.B.L." w:date="2023-06-22T18:00:00Z" w:id="587531086">
            <w:rPr>
              <w:rFonts w:ascii="Arial" w:hAnsi="Arial" w:cs="Arial"/>
              <w:color w:val="222222"/>
              <w:shd w:val="clear" w:color="auto" w:fill="FFFFFF"/>
            </w:rPr>
          </w:rPrChange>
        </w:rPr>
        <w:t>2</w:t>
      </w:r>
      <w:del w:author="CHANDRASIRI H.V.B.L." w:date="2023-06-22T18:03:00Z" w:id="94437716">
        <w:r w:rsidRPr="0B301C88" w:rsidDel="0008284F">
          <w:rPr>
            <w:color w:val="222222"/>
            <w:rPrChange w:author="CHANDRASIRI H.V.B.L." w:date="2023-06-22T18:00:00Z" w:id="441533046">
              <w:rPr>
                <w:rFonts w:ascii="Arial" w:hAnsi="Arial" w:cs="Arial"/>
                <w:color w:val="222222"/>
              </w:rPr>
            </w:rPrChange>
          </w:rPr>
          <w:delText>)</w:delText>
        </w:r>
      </w:del>
      <w:ins w:author="CHANDRASIRI H.V.B.L." w:date="2023-06-22T18:03:00Z" w:id="1565014301">
        <w:r w:rsidRPr="0B301C88" w:rsidR="002A488E">
          <w:rPr>
            <w:color w:val="222222"/>
          </w:rPr>
          <w:t>]</w:t>
        </w:r>
      </w:ins>
      <w:r w:rsidRPr="00255157" w:rsidR="001A657E">
        <w:rPr>
          <w:rPrChange w:author="CHANDRASIRI H.V.B.L." w:date="2023-06-22T18:00:00Z" w:id="1940532588">
            <w:rPr>
              <w:rFonts w:ascii="Arial" w:hAnsi="Arial" w:cs="Arial"/>
            </w:rPr>
          </w:rPrChange>
        </w:rPr>
        <w:t xml:space="preserve"> </w:t>
      </w:r>
      <w:r w:rsidRPr="00255157" w:rsidR="001A657E">
        <w:rPr>
          <w:color w:val="222222"/>
          <w:shd w:val="clear" w:color="auto" w:fill="FFFFFF"/>
          <w:rPrChange w:author="CHANDRASIRI H.V.B.L." w:date="2023-06-22T18:00:00Z" w:id="1199649337">
            <w:rPr>
              <w:rFonts w:ascii="Arial" w:hAnsi="Arial" w:cs="Arial"/>
              <w:color w:val="222222"/>
              <w:shd w:val="clear" w:color="auto" w:fill="FFFFFF"/>
            </w:rPr>
          </w:rPrChange>
        </w:rPr>
        <w:t>This paper's introduction gives a general overview of the issue of diabetic retinopathy and proposes a hybrid machine learning approach that has been tailored for smartphone technology.</w:t>
      </w:r>
      <w:ins w:author="CHANDRASIRI H.V.B.L." w:date="2023-06-22T17:58:00Z" w:id="1582532845">
        <w:r w:rsidRPr="0B301C88" w:rsidR="00255157">
          <w:rPr>
            <w:color w:val="222222"/>
            <w:rPrChange w:author="CHANDRASIRI H.V.B.L." w:date="2023-06-22T18:00:00Z" w:id="1123024859">
              <w:rPr>
                <w:rFonts w:ascii="Arial" w:hAnsi="Arial" w:cs="Arial"/>
                <w:color w:val="222222"/>
              </w:rPr>
            </w:rPrChange>
          </w:rPr>
          <w:t xml:space="preserve"> </w:t>
        </w:r>
      </w:ins>
      <w:ins w:author="CHANDRASIRI H.V.B.L." w:date="2023-06-22T18:03:00Z" w:id="189368170">
        <w:r w:rsidRPr="0B301C88" w:rsidR="002A488E">
          <w:rPr>
            <w:color w:val="222222"/>
          </w:rPr>
          <w:t>[</w:t>
        </w:r>
      </w:ins>
      <w:del w:author="CHANDRASIRI H.V.B.L." w:date="2023-06-22T17:58:00Z" w:id="693761288">
        <w:r w:rsidRPr="0B301C88" w:rsidDel="0008284F">
          <w:rPr>
            <w:color w:val="222222"/>
            <w:rPrChange w:author="CHANDRASIRI H.V.B.L." w:date="2023-06-22T18:00:00Z" w:id="1614729449">
              <w:rPr>
                <w:rFonts w:ascii="Arial" w:hAnsi="Arial" w:cs="Arial"/>
                <w:color w:val="222222"/>
              </w:rPr>
            </w:rPrChange>
          </w:rPr>
          <w:delText>(</w:delText>
        </w:r>
      </w:del>
      <w:r w:rsidRPr="00255157" w:rsidR="0008284F">
        <w:rPr>
          <w:color w:val="222222"/>
          <w:shd w:val="clear" w:color="auto" w:fill="FFFFFF"/>
          <w:rPrChange w:author="CHANDRASIRI H.V.B.L." w:date="2023-06-22T18:00:00Z" w:id="1979198520">
            <w:rPr>
              <w:rFonts w:ascii="Arial" w:hAnsi="Arial" w:cs="Arial"/>
              <w:color w:val="222222"/>
              <w:shd w:val="clear" w:color="auto" w:fill="FFFFFF"/>
            </w:rPr>
          </w:rPrChange>
        </w:rPr>
        <w:t>3</w:t>
      </w:r>
      <w:del w:author="CHANDRASIRI H.V.B.L." w:date="2023-06-22T18:03:00Z" w:id="263638475">
        <w:r w:rsidRPr="0B301C88" w:rsidDel="0008284F">
          <w:rPr>
            <w:color w:val="222222"/>
            <w:rPrChange w:author="CHANDRASIRI H.V.B.L." w:date="2023-06-22T18:00:00Z" w:id="954050983">
              <w:rPr>
                <w:rFonts w:ascii="Arial" w:hAnsi="Arial" w:cs="Arial"/>
                <w:color w:val="222222"/>
              </w:rPr>
            </w:rPrChange>
          </w:rPr>
          <w:delText>)</w:delText>
        </w:r>
      </w:del>
      <w:ins w:author="CHANDRASIRI H.V.B.L." w:date="2023-06-22T18:03:00Z" w:id="1682217153">
        <w:r w:rsidRPr="0B301C88" w:rsidR="002A488E">
          <w:rPr>
            <w:color w:val="222222"/>
          </w:rPr>
          <w:t>]</w:t>
        </w:r>
      </w:ins>
      <w:r w:rsidRPr="00255157" w:rsidR="0008284F">
        <w:rPr>
          <w:color w:val="222222"/>
          <w:shd w:val="clear" w:color="auto" w:fill="FFFFFF"/>
          <w:rPrChange w:author="CHANDRASIRI H.V.B.L." w:date="2023-06-22T18:00:00Z" w:id="589632148">
            <w:rPr>
              <w:rFonts w:ascii="Arial" w:hAnsi="Arial" w:cs="Arial"/>
              <w:color w:val="222222"/>
              <w:shd w:val="clear" w:color="auto" w:fill="FFFFFF"/>
            </w:rPr>
          </w:rPrChange>
        </w:rPr>
        <w:t xml:space="preserve"> </w:t>
      </w:r>
      <w:r w:rsidRPr="00255157" w:rsidR="00F86BEA">
        <w:rPr>
          <w:color w:val="222222"/>
          <w:shd w:val="clear" w:color="auto" w:fill="FFFFFF"/>
          <w:rPrChange w:author="CHANDRASIRI H.V.B.L." w:date="2023-06-22T18:00:00Z" w:id="43927779">
            <w:rPr>
              <w:rFonts w:ascii="Arial" w:hAnsi="Arial" w:cs="Arial"/>
              <w:color w:val="222222"/>
              <w:shd w:val="clear" w:color="auto" w:fill="FFFFFF"/>
            </w:rPr>
          </w:rPrChange>
        </w:rPr>
        <w:t>The aim of the research paper is to build and improve a hybrid machine learning strategy for the diagnosis of diabetic retinopathy utilizing data obtained from smartphone imaging. The research methodologies entail putting the suggested methodology into practice and evaluating it.</w:t>
      </w:r>
      <w:ins w:author="CHANDRASIRI H.V.B.L." w:date="2023-06-22T17:58:00Z" w:id="1897137037">
        <w:r w:rsidRPr="0B301C88" w:rsidR="00255157">
          <w:rPr>
            <w:color w:val="222222"/>
            <w:rPrChange w:author="CHANDRASIRI H.V.B.L." w:date="2023-06-22T18:00:00Z" w:id="559519145">
              <w:rPr>
                <w:rFonts w:ascii="Arial" w:hAnsi="Arial" w:cs="Arial"/>
                <w:color w:val="222222"/>
              </w:rPr>
            </w:rPrChange>
          </w:rPr>
          <w:t xml:space="preserve"> </w:t>
        </w:r>
      </w:ins>
      <w:del w:author="CHANDRASIRI H.V.B.L." w:date="2023-06-22T18:03:00Z" w:id="1701154471">
        <w:r w:rsidRPr="0B301C88" w:rsidDel="72A1AB51">
          <w:rPr>
            <w:color w:val="222222"/>
            <w:rPrChange w:author="CHANDRASIRI H.V.B.L." w:date="2023-06-22T18:00:00Z" w:id="1702610655">
              <w:rPr>
                <w:rFonts w:ascii="Arial" w:hAnsi="Arial" w:cs="Arial"/>
                <w:color w:val="222222"/>
              </w:rPr>
            </w:rPrChange>
          </w:rPr>
          <w:delText>(</w:delText>
        </w:r>
      </w:del>
      <w:ins w:author="CHANDRASIRI H.V.B.L." w:date="2023-06-22T18:03:00Z" w:id="1128501761">
        <w:r w:rsidRPr="0B301C88" w:rsidR="002A488E">
          <w:rPr>
            <w:color w:val="222222"/>
          </w:rPr>
          <w:t>[</w:t>
        </w:r>
      </w:ins>
      <w:r w:rsidRPr="00255157" w:rsidR="30E8E9D3">
        <w:rPr>
          <w:color w:val="222222"/>
          <w:shd w:val="clear" w:color="auto" w:fill="FFFFFF"/>
          <w:rPrChange w:author="CHANDRASIRI H.V.B.L." w:date="2023-06-22T18:00:00Z" w:id="167303655">
            <w:rPr>
              <w:rFonts w:ascii="Arial" w:hAnsi="Arial" w:cs="Arial"/>
              <w:color w:val="222222"/>
              <w:shd w:val="clear" w:color="auto" w:fill="FFFFFF"/>
            </w:rPr>
          </w:rPrChange>
        </w:rPr>
        <w:t>4</w:t>
      </w:r>
      <w:del w:author="CHANDRASIRI H.V.B.L." w:date="2023-06-22T18:03:00Z" w:id="329768021">
        <w:r w:rsidRPr="0B301C88" w:rsidDel="30E8E9D3">
          <w:rPr>
            <w:color w:val="222222"/>
            <w:rPrChange w:author="CHANDRASIRI H.V.B.L." w:date="2023-06-22T18:00:00Z" w:id="1742721396">
              <w:rPr>
                <w:rFonts w:ascii="Arial" w:hAnsi="Arial" w:cs="Arial"/>
                <w:color w:val="222222"/>
              </w:rPr>
            </w:rPrChange>
          </w:rPr>
          <w:delText>)</w:delText>
        </w:r>
      </w:del>
      <w:ins w:author="CHANDRASIRI H.V.B.L." w:date="2023-06-22T18:03:00Z" w:id="1739695353">
        <w:r w:rsidRPr="0B301C88" w:rsidR="002A488E">
          <w:rPr>
            <w:color w:val="222222"/>
          </w:rPr>
          <w:t>]</w:t>
        </w:r>
      </w:ins>
      <w:r w:rsidRPr="00255157" w:rsidR="30E8E9D3">
        <w:rPr>
          <w:color w:val="222222"/>
          <w:shd w:val="clear" w:color="auto" w:fill="FFFFFF"/>
          <w:rPrChange w:author="CHANDRASIRI H.V.B.L." w:date="2023-06-22T18:00:00Z" w:id="153577809">
            <w:rPr>
              <w:rFonts w:ascii="Arial" w:hAnsi="Arial" w:cs="Arial"/>
              <w:color w:val="222222"/>
              <w:shd w:val="clear" w:color="auto" w:fill="FFFFFF"/>
            </w:rPr>
          </w:rPrChange>
        </w:rPr>
        <w:t xml:space="preserve"> </w:t>
      </w:r>
      <w:r w:rsidRPr="00255157" w:rsidR="00F86BEA">
        <w:rPr>
          <w:color w:val="222222"/>
          <w:shd w:val="clear" w:color="auto" w:fill="FFFFFF"/>
          <w:rPrChange w:author="CHANDRASIRI H.V.B.L." w:date="2023-06-22T18:00:00Z" w:id="505578454">
            <w:rPr>
              <w:rFonts w:ascii="Arial" w:hAnsi="Arial" w:cs="Arial"/>
              <w:color w:val="222222"/>
              <w:shd w:val="clear" w:color="auto" w:fill="FFFFFF"/>
            </w:rPr>
          </w:rPrChange>
        </w:rPr>
        <w:t>The scope of this study is to build and improve a hybrid machine learning approach that is designed exclusively for smartphone-based diabetic retinopathy identification.</w:t>
      </w:r>
      <w:r w:rsidRPr="00255157" w:rsidR="09BE1DAA">
        <w:rPr>
          <w:color w:val="222222"/>
          <w:rPrChange w:author="CHANDRASIRI H.V.B.L." w:date="2023-06-22T18:00:00Z" w:id="685547363">
            <w:rPr>
              <w:rFonts w:ascii="Arial" w:hAnsi="Arial" w:cs="Arial"/>
              <w:color w:val="222222"/>
            </w:rPr>
          </w:rPrChange>
        </w:rPr>
        <w:t xml:space="preserve"> </w:t>
      </w:r>
      <w:del w:author="CHANDRASIRI H.V.B.L." w:date="2023-06-22T18:03:00Z" w:id="2034936894">
        <w:r w:rsidRPr="0B301C88" w:rsidDel="09BE1DAA">
          <w:rPr>
            <w:color w:val="222222"/>
            <w:rPrChange w:author="CHANDRASIRI H.V.B.L." w:date="2023-06-22T18:00:00Z" w:id="191363886">
              <w:rPr>
                <w:rFonts w:ascii="Arial" w:hAnsi="Arial" w:cs="Arial"/>
                <w:color w:val="222222"/>
              </w:rPr>
            </w:rPrChange>
          </w:rPr>
          <w:delText>(</w:delText>
        </w:r>
      </w:del>
      <w:ins w:author="CHANDRASIRI H.V.B.L." w:date="2023-06-22T18:03:00Z" w:id="502615151">
        <w:r w:rsidRPr="0B301C88" w:rsidR="002A488E">
          <w:rPr>
            <w:color w:val="222222"/>
          </w:rPr>
          <w:t>[</w:t>
        </w:r>
      </w:ins>
      <w:r w:rsidRPr="00255157" w:rsidR="0008284F">
        <w:rPr>
          <w:color w:val="222222"/>
          <w:shd w:val="clear" w:color="auto" w:fill="FFFFFF"/>
          <w:rPrChange w:author="CHANDRASIRI H.V.B.L." w:date="2023-06-22T18:00:00Z" w:id="425887172">
            <w:rPr>
              <w:rFonts w:ascii="Arial" w:hAnsi="Arial" w:cs="Arial"/>
              <w:color w:val="222222"/>
              <w:shd w:val="clear" w:color="auto" w:fill="FFFFFF"/>
            </w:rPr>
          </w:rPrChange>
        </w:rPr>
        <w:t>5</w:t>
      </w:r>
      <w:del w:author="CHANDRASIRI H.V.B.L." w:date="2023-06-22T18:03:00Z" w:id="265523735">
        <w:r w:rsidRPr="0B301C88" w:rsidDel="0008284F">
          <w:rPr>
            <w:color w:val="222222"/>
            <w:rPrChange w:author="CHANDRASIRI H.V.B.L." w:date="2023-06-22T18:00:00Z" w:id="1413245311">
              <w:rPr>
                <w:rFonts w:ascii="Arial" w:hAnsi="Arial" w:cs="Arial"/>
                <w:color w:val="222222"/>
              </w:rPr>
            </w:rPrChange>
          </w:rPr>
          <w:delText>)</w:delText>
        </w:r>
      </w:del>
      <w:ins w:author="CHANDRASIRI H.V.B.L." w:date="2023-06-22T18:03:00Z" w:id="2080444896">
        <w:r w:rsidRPr="0B301C88" w:rsidR="002A488E">
          <w:rPr>
            <w:color w:val="222222"/>
          </w:rPr>
          <w:t>]</w:t>
        </w:r>
      </w:ins>
      <w:ins w:author="CHANDRASIRI H.V.B.L." w:date="2023-06-22T17:58:00Z" w:id="574364108">
        <w:r w:rsidRPr="0B301C88" w:rsidR="00255157">
          <w:rPr>
            <w:color w:val="222222"/>
            <w:rPrChange w:author="CHANDRASIRI H.V.B.L." w:date="2023-06-22T18:00:00Z" w:id="841339031">
              <w:rPr>
                <w:rFonts w:ascii="Arial" w:hAnsi="Arial" w:cs="Arial"/>
                <w:color w:val="222222"/>
              </w:rPr>
            </w:rPrChange>
          </w:rPr>
          <w:t xml:space="preserve"> </w:t>
        </w:r>
      </w:ins>
      <w:r w:rsidRPr="00255157" w:rsidR="00B83BA5">
        <w:rPr>
          <w:color w:val="222222"/>
          <w:shd w:val="clear" w:color="auto" w:fill="FFFFFF"/>
          <w:rPrChange w:author="CHANDRASIRI H.V.B.L." w:date="2023-06-22T18:00:00Z" w:id="1396977705">
            <w:rPr>
              <w:rFonts w:ascii="Arial" w:hAnsi="Arial" w:cs="Arial"/>
              <w:color w:val="222222"/>
              <w:shd w:val="clear" w:color="auto" w:fill="FFFFFF"/>
            </w:rPr>
          </w:rPrChange>
        </w:rPr>
        <w:t xml:space="preserve">This </w:t>
      </w:r>
      <w:r w:rsidRPr="00255157" w:rsidR="5A9D2396">
        <w:rPr>
          <w:color w:val="222222"/>
          <w:shd w:val="clear" w:color="auto" w:fill="FFFFFF"/>
          <w:rPrChange w:author="CHANDRASIRI H.V.B.L." w:date="2023-06-22T18:00:00Z" w:id="219675899">
            <w:rPr>
              <w:rFonts w:ascii="Arial" w:hAnsi="Arial" w:cs="Arial"/>
              <w:color w:val="222222"/>
              <w:shd w:val="clear" w:color="auto" w:fill="FFFFFF"/>
            </w:rPr>
          </w:rPrChange>
        </w:rPr>
        <w:t xml:space="preserve">paper is </w:t>
      </w:r>
      <w:r w:rsidRPr="00255157" w:rsidR="00796759">
        <w:rPr>
          <w:color w:val="222222"/>
          <w:shd w:val="clear" w:color="auto" w:fill="FFFFFF"/>
          <w:rPrChange w:author="CHANDRASIRI H.V.B.L." w:date="2023-06-22T18:00:00Z" w:id="778697216">
            <w:rPr>
              <w:rFonts w:ascii="Arial" w:hAnsi="Arial" w:cs="Arial"/>
              <w:color w:val="222222"/>
              <w:shd w:val="clear" w:color="auto" w:fill="FFFFFF"/>
            </w:rPr>
          </w:rPrChange>
        </w:rPr>
        <w:t xml:space="preserve">helpful </w:t>
      </w:r>
      <w:r w:rsidRPr="00255157" w:rsidR="00775CD8">
        <w:rPr>
          <w:color w:val="222222"/>
          <w:shd w:val="clear" w:color="auto" w:fill="FFFFFF"/>
          <w:rPrChange w:author="CHANDRASIRI H.V.B.L." w:date="2023-06-22T18:00:00Z" w:id="1235246280">
            <w:rPr>
              <w:rFonts w:ascii="Arial" w:hAnsi="Arial" w:cs="Arial"/>
              <w:color w:val="222222"/>
              <w:shd w:val="clear" w:color="auto" w:fill="FFFFFF"/>
            </w:rPr>
          </w:rPrChange>
        </w:rPr>
        <w:t xml:space="preserve">and </w:t>
      </w:r>
      <w:r w:rsidRPr="00255157" w:rsidR="3D92BAA9">
        <w:rPr>
          <w:color w:val="222222"/>
          <w:shd w:val="clear" w:color="auto" w:fill="FFFFFF"/>
        </w:rPr>
        <w:t xml:space="preserve">interesting</w:t>
      </w:r>
      <w:r w:rsidRPr="00255157" w:rsidR="5A9D2396">
        <w:rPr>
          <w:color w:val="222222"/>
          <w:shd w:val="clear" w:color="auto" w:fill="FFFFFF"/>
          <w:rPrChange w:author="CHANDRASIRI H.V.B.L." w:date="2023-06-22T18:00:00Z" w:id="1695079598">
            <w:rPr>
              <w:rFonts w:ascii="Arial" w:hAnsi="Arial" w:cs="Arial"/>
              <w:color w:val="222222"/>
              <w:shd w:val="clear" w:color="auto" w:fill="FFFFFF"/>
            </w:rPr>
          </w:rPrChange>
        </w:rPr>
        <w:t xml:space="preserve"> </w:t>
      </w:r>
      <w:r w:rsidRPr="00255157" w:rsidR="00B83BA5">
        <w:rPr>
          <w:color w:val="222222"/>
          <w:shd w:val="clear" w:color="auto" w:fill="FFFFFF"/>
          <w:rPrChange w:author="CHANDRASIRI H.V.B.L." w:date="2023-06-22T18:00:00Z" w:id="2071328082">
            <w:rPr>
              <w:rFonts w:ascii="Arial" w:hAnsi="Arial" w:cs="Arial"/>
              <w:color w:val="222222"/>
              <w:shd w:val="clear" w:color="auto" w:fill="FFFFFF"/>
            </w:rPr>
          </w:rPrChange>
        </w:rPr>
        <w:t xml:space="preserve">as it is </w:t>
      </w:r>
      <w:r w:rsidRPr="00255157" w:rsidR="00775CD8">
        <w:rPr>
          <w:color w:val="222222"/>
          <w:shd w:val="clear" w:color="auto" w:fill="FFFFFF"/>
          <w:rPrChange w:author="CHANDRASIRI H.V.B.L." w:date="2023-06-22T18:00:00Z" w:id="1742454011">
            <w:rPr>
              <w:rFonts w:ascii="Arial" w:hAnsi="Arial" w:cs="Arial"/>
              <w:color w:val="222222"/>
              <w:shd w:val="clear" w:color="auto" w:fill="FFFFFF"/>
            </w:rPr>
          </w:rPrChange>
        </w:rPr>
        <w:t>using machine learning to detect</w:t>
      </w:r>
      <w:r w:rsidRPr="00255157" w:rsidR="194208C8">
        <w:rPr>
          <w:color w:val="222222"/>
          <w:shd w:val="clear" w:color="auto" w:fill="FFFFFF"/>
          <w:rPrChange w:author="CHANDRASIRI H.V.B.L." w:date="2023-06-22T18:00:00Z" w:id="278063963">
            <w:rPr>
              <w:rFonts w:ascii="Arial" w:hAnsi="Arial" w:cs="Arial"/>
              <w:color w:val="222222"/>
              <w:shd w:val="clear" w:color="auto" w:fill="FFFFFF"/>
            </w:rPr>
          </w:rPrChange>
        </w:rPr>
        <w:t xml:space="preserve"> diabetic retinopathy, </w:t>
      </w:r>
      <w:r w:rsidRPr="00255157" w:rsidR="233B105D">
        <w:rPr>
          <w:color w:val="222222"/>
          <w:shd w:val="clear" w:color="auto" w:fill="FFFFFF"/>
        </w:rPr>
        <w:t xml:space="preserve">particularly as</w:t>
      </w:r>
      <w:r w:rsidRPr="00255157" w:rsidR="0B440C6B">
        <w:rPr>
          <w:color w:val="222222"/>
          <w:shd w:val="clear" w:color="auto" w:fill="FFFFFF"/>
          <w:rPrChange w:author="CHANDRASIRI H.V.B.L." w:date="2023-06-22T18:00:00Z" w:id="1844054180">
            <w:rPr>
              <w:rFonts w:ascii="Arial" w:hAnsi="Arial" w:cs="Arial"/>
              <w:color w:val="222222"/>
              <w:shd w:val="clear" w:color="auto" w:fill="FFFFFF"/>
            </w:rPr>
          </w:rPrChange>
        </w:rPr>
        <w:t xml:space="preserve"> </w:t>
      </w:r>
      <w:r w:rsidRPr="00255157" w:rsidR="00B11773">
        <w:rPr>
          <w:color w:val="222222"/>
          <w:shd w:val="clear" w:color="auto" w:fill="FFFFFF"/>
          <w:rPrChange w:author="CHANDRASIRI H.V.B.L." w:date="2023-06-22T18:00:00Z" w:id="1304899471">
            <w:rPr>
              <w:rFonts w:ascii="Arial" w:hAnsi="Arial" w:cs="Arial"/>
              <w:color w:val="222222"/>
              <w:shd w:val="clear" w:color="auto" w:fill="FFFFFF"/>
            </w:rPr>
          </w:rPrChange>
        </w:rPr>
        <w:t xml:space="preserve">it explores </w:t>
      </w:r>
      <w:r w:rsidRPr="00255157" w:rsidR="0B440C6B">
        <w:rPr>
          <w:color w:val="222222"/>
          <w:shd w:val="clear" w:color="auto" w:fill="FFFFFF"/>
          <w:rPrChange w:author="CHANDRASIRI H.V.B.L." w:date="2023-06-22T18:00:00Z" w:id="1677778870">
            <w:rPr>
              <w:rFonts w:ascii="Arial" w:hAnsi="Arial" w:cs="Arial"/>
              <w:color w:val="222222"/>
              <w:shd w:val="clear" w:color="auto" w:fill="FFFFFF"/>
            </w:rPr>
          </w:rPrChange>
        </w:rPr>
        <w:t xml:space="preserve">the potential of </w:t>
      </w:r>
      <w:r w:rsidRPr="00255157" w:rsidR="042A49A6">
        <w:rPr>
          <w:color w:val="222222"/>
          <w:shd w:val="clear" w:color="auto" w:fill="FFFFFF"/>
        </w:rPr>
        <w:t xml:space="preserve">smartphone</w:t>
      </w:r>
      <w:r w:rsidRPr="00255157" w:rsidR="0B440C6B">
        <w:rPr>
          <w:color w:val="222222"/>
          <w:shd w:val="clear" w:color="auto" w:fill="FFFFFF"/>
          <w:rPrChange w:author="CHANDRASIRI H.V.B.L." w:date="2023-06-22T18:00:00Z" w:id="1525197411">
            <w:rPr>
              <w:rFonts w:ascii="Arial" w:hAnsi="Arial" w:cs="Arial"/>
              <w:color w:val="222222"/>
              <w:shd w:val="clear" w:color="auto" w:fill="FFFFFF"/>
            </w:rPr>
          </w:rPrChange>
        </w:rPr>
        <w:t xml:space="preserve">-based </w:t>
      </w:r>
      <w:r w:rsidRPr="00255157" w:rsidR="00E35C48">
        <w:rPr>
          <w:color w:val="222222"/>
          <w:shd w:val="clear" w:color="auto" w:fill="FFFFFF"/>
          <w:rPrChange w:author="CHANDRASIRI H.V.B.L." w:date="2023-06-22T18:00:00Z" w:id="1028335305">
            <w:rPr>
              <w:rFonts w:ascii="Arial" w:hAnsi="Arial" w:cs="Arial"/>
              <w:color w:val="222222"/>
              <w:shd w:val="clear" w:color="auto" w:fill="FFFFFF"/>
            </w:rPr>
          </w:rPrChange>
        </w:rPr>
        <w:t>images</w:t>
      </w:r>
      <w:r w:rsidRPr="00255157" w:rsidR="0B440C6B">
        <w:rPr>
          <w:color w:val="222222"/>
          <w:shd w:val="clear" w:color="auto" w:fill="FFFFFF"/>
          <w:rPrChange w:author="CHANDRASIRI H.V.B.L." w:date="2023-06-22T18:00:00Z" w:id="1139179978">
            <w:rPr>
              <w:rFonts w:ascii="Arial" w:hAnsi="Arial" w:cs="Arial"/>
              <w:color w:val="222222"/>
              <w:shd w:val="clear" w:color="auto" w:fill="FFFFFF"/>
            </w:rPr>
          </w:rPrChange>
        </w:rPr>
        <w:t xml:space="preserve">. </w:t>
      </w:r>
      <w:del w:author="CHANDRASIRI H.V.B.L." w:date="2023-06-22T18:03:00Z" w:id="2087246789">
        <w:r w:rsidRPr="0B301C88" w:rsidDel="0B440C6B">
          <w:rPr>
            <w:color w:val="222222"/>
            <w:rPrChange w:author="CHANDRASIRI H.V.B.L." w:date="2023-06-22T18:00:00Z" w:id="1593973858">
              <w:rPr>
                <w:rFonts w:ascii="Arial" w:hAnsi="Arial" w:cs="Arial"/>
                <w:color w:val="222222"/>
              </w:rPr>
            </w:rPrChange>
          </w:rPr>
          <w:delText>(</w:delText>
        </w:r>
      </w:del>
      <w:ins w:author="CHANDRASIRI H.V.B.L." w:date="2023-06-22T18:03:00Z" w:id="1726711064">
        <w:r w:rsidRPr="0B301C88" w:rsidR="002A488E">
          <w:rPr>
            <w:color w:val="222222"/>
          </w:rPr>
          <w:t>[</w:t>
        </w:r>
      </w:ins>
      <w:r w:rsidRPr="00255157" w:rsidR="0008284F">
        <w:rPr>
          <w:color w:val="222222"/>
          <w:shd w:val="clear" w:color="auto" w:fill="FFFFFF"/>
          <w:rPrChange w:author="CHANDRASIRI H.V.B.L." w:date="2023-06-22T18:00:00Z" w:id="1864582698">
            <w:rPr>
              <w:rFonts w:ascii="Arial" w:hAnsi="Arial" w:cs="Arial"/>
              <w:color w:val="222222"/>
              <w:shd w:val="clear" w:color="auto" w:fill="FFFFFF"/>
            </w:rPr>
          </w:rPrChange>
        </w:rPr>
        <w:t>6</w:t>
      </w:r>
      <w:del w:author="CHANDRASIRI H.V.B.L." w:date="2023-06-22T18:03:00Z" w:id="1619073074">
        <w:r w:rsidRPr="0B301C88" w:rsidDel="0008284F">
          <w:rPr>
            <w:color w:val="222222"/>
            <w:rPrChange w:author="CHANDRASIRI H.V.B.L." w:date="2023-06-22T18:00:00Z" w:id="2141794952">
              <w:rPr>
                <w:rFonts w:ascii="Arial" w:hAnsi="Arial" w:cs="Arial"/>
                <w:color w:val="222222"/>
              </w:rPr>
            </w:rPrChange>
          </w:rPr>
          <w:delText>)</w:delText>
        </w:r>
      </w:del>
      <w:ins w:author="CHANDRASIRI H.V.B.L." w:date="2023-06-22T18:03:00Z" w:id="2035506904">
        <w:r w:rsidRPr="0B301C88" w:rsidR="002A488E">
          <w:rPr>
            <w:color w:val="222222"/>
          </w:rPr>
          <w:t>]</w:t>
        </w:r>
      </w:ins>
      <w:r w:rsidRPr="00255157" w:rsidR="0008284F">
        <w:rPr>
          <w:color w:val="222222"/>
          <w:shd w:val="clear" w:color="auto" w:fill="FFFFFF"/>
          <w:rPrChange w:author="CHANDRASIRI H.V.B.L." w:date="2023-06-22T18:00:00Z" w:id="123419180">
            <w:rPr>
              <w:rFonts w:ascii="Arial" w:hAnsi="Arial" w:cs="Arial"/>
              <w:color w:val="222222"/>
              <w:shd w:val="clear" w:color="auto" w:fill="FFFFFF"/>
            </w:rPr>
          </w:rPrChange>
        </w:rPr>
        <w:t xml:space="preserve"> The </w:t>
      </w:r>
      <w:r w:rsidRPr="00255157" w:rsidR="00FB18E2">
        <w:rPr>
          <w:color w:val="222222"/>
          <w:shd w:val="clear" w:color="auto" w:fill="FFFFFF"/>
          <w:rPrChange w:author="CHANDRASIRI H.V.B.L." w:date="2023-06-22T18:00:00Z" w:id="494034394">
            <w:rPr>
              <w:rFonts w:ascii="Arial" w:hAnsi="Arial" w:cs="Arial"/>
              <w:color w:val="222222"/>
              <w:shd w:val="clear" w:color="auto" w:fill="FFFFFF"/>
            </w:rPr>
          </w:rPrChange>
        </w:rPr>
        <w:t xml:space="preserve">model </w:t>
      </w:r>
      <w:r w:rsidRPr="00255157" w:rsidR="0008284F">
        <w:rPr>
          <w:color w:val="222222"/>
          <w:shd w:val="clear" w:color="auto" w:fill="FFFFFF"/>
          <w:rPrChange w:author="CHANDRASIRI H.V.B.L." w:date="2023-06-22T18:00:00Z" w:id="1198949264">
            <w:rPr>
              <w:rFonts w:ascii="Arial" w:hAnsi="Arial" w:cs="Arial"/>
              <w:color w:val="222222"/>
              <w:shd w:val="clear" w:color="auto" w:fill="FFFFFF"/>
            </w:rPr>
          </w:rPrChange>
        </w:rPr>
        <w:t xml:space="preserve">was developed and evaluated using a small dataset of fundus images. Further studies are </w:t>
      </w:r>
      <w:r w:rsidRPr="00255157" w:rsidR="49FDE275">
        <w:rPr>
          <w:color w:val="222222"/>
          <w:shd w:val="clear" w:color="auto" w:fill="FFFFFF"/>
          <w:rPrChange w:author="CHANDRASIRI H.V.B.L." w:date="2023-06-22T18:00:00Z" w:id="1287870380">
            <w:rPr>
              <w:rFonts w:ascii="Arial" w:hAnsi="Arial" w:cs="Arial"/>
              <w:color w:val="222222"/>
              <w:shd w:val="clear" w:color="auto" w:fill="FFFFFF"/>
            </w:rPr>
          </w:rPrChange>
        </w:rPr>
        <w:t>needed</w:t>
      </w:r>
      <w:r w:rsidRPr="00255157" w:rsidR="0089558D">
        <w:rPr>
          <w:color w:val="222222"/>
          <w:shd w:val="clear" w:color="auto" w:fill="FFFFFF"/>
          <w:rPrChange w:author="CHANDRASIRI H.V.B.L." w:date="2023-06-22T18:00:00Z" w:id="104129140">
            <w:rPr>
              <w:rFonts w:ascii="Arial" w:hAnsi="Arial" w:cs="Arial"/>
              <w:color w:val="222222"/>
              <w:shd w:val="clear" w:color="auto" w:fill="FFFFFF"/>
            </w:rPr>
          </w:rPrChange>
        </w:rPr>
        <w:t xml:space="preserve"> </w:t>
      </w:r>
      <w:r w:rsidRPr="00255157" w:rsidR="0008284F">
        <w:rPr>
          <w:color w:val="222222"/>
          <w:shd w:val="clear" w:color="auto" w:fill="FFFFFF"/>
          <w:rPrChange w:author="CHANDRASIRI H.V.B.L." w:date="2023-06-22T18:00:00Z" w:id="219710696">
            <w:rPr>
              <w:rFonts w:ascii="Arial" w:hAnsi="Arial" w:cs="Arial"/>
              <w:color w:val="222222"/>
              <w:shd w:val="clear" w:color="auto" w:fill="FFFFFF"/>
            </w:rPr>
          </w:rPrChange>
        </w:rPr>
        <w:t xml:space="preserve">to </w:t>
      </w:r>
      <w:r w:rsidRPr="00255157" w:rsidR="0089558D">
        <w:rPr>
          <w:color w:val="222222"/>
          <w:shd w:val="clear" w:color="auto" w:fill="FFFFFF"/>
          <w:rPrChange w:author="CHANDRASIRI H.V.B.L." w:date="2023-06-22T18:00:00Z" w:id="1141635326">
            <w:rPr>
              <w:rFonts w:ascii="Arial" w:hAnsi="Arial" w:cs="Arial"/>
              <w:color w:val="222222"/>
              <w:shd w:val="clear" w:color="auto" w:fill="FFFFFF"/>
            </w:rPr>
          </w:rPrChange>
        </w:rPr>
        <w:t xml:space="preserve">confirm </w:t>
      </w:r>
      <w:r w:rsidRPr="00255157" w:rsidR="49FDE275">
        <w:rPr>
          <w:color w:val="222222"/>
          <w:shd w:val="clear" w:color="auto" w:fill="FFFFFF"/>
          <w:rPrChange w:author="CHANDRASIRI H.V.B.L." w:date="2023-06-22T18:00:00Z" w:id="774641013">
            <w:rPr>
              <w:rFonts w:ascii="Arial" w:hAnsi="Arial" w:cs="Arial"/>
              <w:color w:val="222222"/>
              <w:shd w:val="clear" w:color="auto" w:fill="FFFFFF"/>
            </w:rPr>
          </w:rPrChange>
        </w:rPr>
        <w:t>this paper's</w:t>
      </w:r>
      <w:r w:rsidRPr="00255157" w:rsidR="0089558D">
        <w:rPr>
          <w:color w:val="222222"/>
          <w:shd w:val="clear" w:color="auto" w:fill="FFFFFF"/>
          <w:rPrChange w:author="CHANDRASIRI H.V.B.L." w:date="2023-06-22T18:00:00Z" w:id="1867633239">
            <w:rPr>
              <w:rFonts w:ascii="Arial" w:hAnsi="Arial" w:cs="Arial"/>
              <w:color w:val="222222"/>
              <w:shd w:val="clear" w:color="auto" w:fill="FFFFFF"/>
            </w:rPr>
          </w:rPrChange>
        </w:rPr>
        <w:t xml:space="preserve"> findings </w:t>
      </w:r>
      <w:r w:rsidRPr="00255157" w:rsidR="00B76509">
        <w:rPr>
          <w:color w:val="222222"/>
          <w:shd w:val="clear" w:color="auto" w:fill="FFFFFF"/>
          <w:rPrChange w:author="CHANDRASIRI H.V.B.L." w:date="2023-06-22T18:00:00Z" w:id="670285986">
            <w:rPr>
              <w:rFonts w:ascii="Arial" w:hAnsi="Arial" w:cs="Arial"/>
              <w:color w:val="222222"/>
              <w:shd w:val="clear" w:color="auto" w:fill="FFFFFF"/>
            </w:rPr>
          </w:rPrChange>
        </w:rPr>
        <w:t>as the sample size is very small</w:t>
      </w:r>
      <w:r w:rsidRPr="00255157" w:rsidR="0008284F">
        <w:rPr>
          <w:color w:val="222222"/>
          <w:shd w:val="clear" w:color="auto" w:fill="FFFFFF"/>
          <w:rPrChange w:author="CHANDRASIRI H.V.B.L." w:date="2023-06-22T18:00:00Z" w:id="1933668980">
            <w:rPr>
              <w:rFonts w:ascii="Arial" w:hAnsi="Arial" w:cs="Arial"/>
              <w:color w:val="222222"/>
              <w:shd w:val="clear" w:color="auto" w:fill="FFFFFF"/>
            </w:rPr>
          </w:rPrChange>
        </w:rPr>
        <w:t xml:space="preserve">. </w:t>
      </w:r>
      <w:del w:author="CHANDRASIRI H.V.B.L." w:date="2023-06-22T18:03:00Z" w:id="1431931228">
        <w:r w:rsidRPr="0B301C88" w:rsidDel="0008284F">
          <w:rPr>
            <w:color w:val="222222"/>
            <w:rPrChange w:author="CHANDRASIRI H.V.B.L." w:date="2023-06-22T18:00:00Z" w:id="1113494620">
              <w:rPr>
                <w:rFonts w:ascii="Arial" w:hAnsi="Arial" w:cs="Arial"/>
                <w:color w:val="222222"/>
              </w:rPr>
            </w:rPrChange>
          </w:rPr>
          <w:delText>(</w:delText>
        </w:r>
      </w:del>
      <w:ins w:author="CHANDRASIRI H.V.B.L." w:date="2023-06-22T18:03:00Z" w:id="1657631639">
        <w:r w:rsidRPr="0B301C88" w:rsidR="002A488E">
          <w:rPr>
            <w:color w:val="222222"/>
          </w:rPr>
          <w:t>[</w:t>
        </w:r>
      </w:ins>
      <w:r w:rsidRPr="00255157" w:rsidR="0008284F">
        <w:rPr>
          <w:color w:val="222222"/>
          <w:shd w:val="clear" w:color="auto" w:fill="FFFFFF"/>
          <w:rPrChange w:author="CHANDRASIRI H.V.B.L." w:date="2023-06-22T18:00:00Z" w:id="746383865">
            <w:rPr>
              <w:rFonts w:ascii="Arial" w:hAnsi="Arial" w:cs="Arial"/>
              <w:color w:val="222222"/>
              <w:shd w:val="clear" w:color="auto" w:fill="FFFFFF"/>
            </w:rPr>
          </w:rPrChange>
        </w:rPr>
        <w:t>7</w:t>
      </w:r>
      <w:del w:author="CHANDRASIRI H.V.B.L." w:date="2023-06-22T18:03:00Z" w:id="434795882">
        <w:r w:rsidRPr="0B301C88" w:rsidDel="0008284F">
          <w:rPr>
            <w:color w:val="222222"/>
            <w:rPrChange w:author="CHANDRASIRI H.V.B.L." w:date="2023-06-22T18:00:00Z" w:id="243431996">
              <w:rPr>
                <w:rFonts w:ascii="Arial" w:hAnsi="Arial" w:cs="Arial"/>
                <w:color w:val="222222"/>
              </w:rPr>
            </w:rPrChange>
          </w:rPr>
          <w:delText>)</w:delText>
        </w:r>
      </w:del>
      <w:ins w:author="CHANDRASIRI H.V.B.L." w:date="2023-06-22T18:03:00Z" w:id="1193960642">
        <w:r w:rsidRPr="0B301C88" w:rsidR="002A488E">
          <w:rPr>
            <w:color w:val="222222"/>
          </w:rPr>
          <w:t>]</w:t>
        </w:r>
      </w:ins>
      <w:r w:rsidRPr="00255157" w:rsidR="0008284F">
        <w:rPr>
          <w:color w:val="222222"/>
          <w:shd w:val="clear" w:color="auto" w:fill="FFFFFF"/>
          <w:rPrChange w:author="CHANDRASIRI H.V.B.L." w:date="2023-06-22T18:00:00Z" w:id="546432756">
            <w:rPr>
              <w:rFonts w:ascii="Arial" w:hAnsi="Arial" w:cs="Arial"/>
              <w:color w:val="222222"/>
              <w:shd w:val="clear" w:color="auto" w:fill="FFFFFF"/>
            </w:rPr>
          </w:rPrChange>
        </w:rPr>
        <w:t xml:space="preserve"> The </w:t>
      </w:r>
      <w:r w:rsidRPr="00255157" w:rsidR="004F6803">
        <w:rPr>
          <w:color w:val="222222"/>
          <w:shd w:val="clear" w:color="auto" w:fill="FFFFFF"/>
          <w:rPrChange w:author="CHANDRASIRI H.V.B.L." w:date="2023-06-22T18:00:00Z" w:id="1289485821">
            <w:rPr>
              <w:rFonts w:ascii="Arial" w:hAnsi="Arial" w:cs="Arial"/>
              <w:color w:val="222222"/>
              <w:shd w:val="clear" w:color="auto" w:fill="FFFFFF"/>
            </w:rPr>
          </w:rPrChange>
        </w:rPr>
        <w:t>optimized</w:t>
      </w:r>
      <w:r w:rsidRPr="00255157" w:rsidR="00796759">
        <w:rPr>
          <w:color w:val="222222"/>
          <w:shd w:val="clear" w:color="auto" w:fill="FFFFFF"/>
          <w:rPrChange w:author="CHANDRASIRI H.V.B.L." w:date="2023-06-22T18:00:00Z" w:id="852173419">
            <w:rPr>
              <w:rFonts w:ascii="Arial" w:hAnsi="Arial" w:cs="Arial"/>
              <w:color w:val="222222"/>
              <w:shd w:val="clear" w:color="auto" w:fill="FFFFFF"/>
            </w:rPr>
          </w:rPrChange>
        </w:rPr>
        <w:t xml:space="preserve"> </w:t>
      </w:r>
      <w:r w:rsidRPr="00255157" w:rsidR="0008284F">
        <w:rPr>
          <w:color w:val="222222"/>
          <w:shd w:val="clear" w:color="auto" w:fill="FFFFFF"/>
          <w:rPrChange w:author="CHANDRASIRI H.V.B.L." w:date="2023-06-22T18:00:00Z" w:id="1338037028">
            <w:rPr>
              <w:rFonts w:ascii="Arial" w:hAnsi="Arial" w:cs="Arial"/>
              <w:color w:val="222222"/>
              <w:shd w:val="clear" w:color="auto" w:fill="FFFFFF"/>
            </w:rPr>
          </w:rPrChange>
        </w:rPr>
        <w:t xml:space="preserve">hybrid machine learning approach </w:t>
      </w:r>
      <w:r w:rsidRPr="00255157" w:rsidR="11B14179">
        <w:rPr>
          <w:color w:val="222222"/>
          <w:shd w:val="clear" w:color="auto" w:fill="FFFFFF"/>
          <w:rPrChange w:author="CHANDRASIRI H.V.B.L." w:date="2023-06-22T18:00:00Z" w:id="221857147">
            <w:rPr>
              <w:rFonts w:ascii="Arial" w:hAnsi="Arial" w:cs="Arial"/>
              <w:color w:val="222222"/>
              <w:shd w:val="clear" w:color="auto" w:fill="FFFFFF"/>
            </w:rPr>
          </w:rPrChange>
        </w:rPr>
        <w:t xml:space="preserve">can accurately and efficiently detect diabetic retinopathy </w:t>
      </w:r>
      <w:r w:rsidRPr="00255157" w:rsidR="002F7D5B">
        <w:rPr>
          <w:color w:val="222222"/>
          <w:shd w:val="clear" w:color="auto" w:fill="FFFFFF"/>
          <w:rPrChange w:author="CHANDRASIRI H.V.B.L." w:date="2023-06-22T18:00:00Z" w:id="1161835372">
            <w:rPr>
              <w:rFonts w:ascii="Arial" w:hAnsi="Arial" w:cs="Arial"/>
              <w:color w:val="222222"/>
              <w:shd w:val="clear" w:color="auto" w:fill="FFFFFF"/>
            </w:rPr>
          </w:rPrChange>
        </w:rPr>
        <w:t xml:space="preserve">in </w:t>
      </w:r>
      <w:r w:rsidRPr="00255157" w:rsidR="11B14179">
        <w:rPr>
          <w:color w:val="222222"/>
          <w:shd w:val="clear" w:color="auto" w:fill="FFFFFF"/>
          <w:rPrChange w:author="CHANDRASIRI H.V.B.L." w:date="2023-06-22T18:00:00Z" w:id="2111886704">
            <w:rPr>
              <w:rFonts w:ascii="Arial" w:hAnsi="Arial" w:cs="Arial"/>
              <w:color w:val="222222"/>
              <w:shd w:val="clear" w:color="auto" w:fill="FFFFFF"/>
            </w:rPr>
          </w:rPrChange>
        </w:rPr>
        <w:t>a sma</w:t>
      </w:r>
      <w:r w:rsidRPr="00255157" w:rsidR="0BCEDD37">
        <w:rPr>
          <w:color w:val="222222"/>
          <w:shd w:val="clear" w:color="auto" w:fill="FFFFFF"/>
          <w:rPrChange w:author="CHANDRASIRI H.V.B.L." w:date="2023-06-22T18:00:00Z" w:id="1575428908">
            <w:rPr>
              <w:rFonts w:ascii="Arial" w:hAnsi="Arial" w:cs="Arial"/>
              <w:color w:val="222222"/>
              <w:shd w:val="clear" w:color="auto" w:fill="FFFFFF"/>
            </w:rPr>
          </w:rPrChange>
        </w:rPr>
        <w:t xml:space="preserve">rtphone-based </w:t>
      </w:r>
      <w:r w:rsidRPr="00255157" w:rsidR="29C63501">
        <w:rPr>
          <w:color w:val="222222"/>
          <w:shd w:val="clear" w:color="auto" w:fill="FFFFFF"/>
          <w:rPrChange w:author="CHANDRASIRI H.V.B.L." w:date="2023-06-22T18:00:00Z" w:id="1690885014">
            <w:rPr>
              <w:rFonts w:ascii="Arial" w:hAnsi="Arial" w:cs="Arial"/>
              <w:color w:val="222222"/>
              <w:shd w:val="clear" w:color="auto" w:fill="FFFFFF"/>
            </w:rPr>
          </w:rPrChange>
        </w:rPr>
        <w:t xml:space="preserve">platform </w:t>
      </w:r>
      <w:r w:rsidRPr="00255157" w:rsidR="002F7D5B">
        <w:rPr>
          <w:color w:val="222222"/>
          <w:shd w:val="clear" w:color="auto" w:fill="FFFFFF"/>
          <w:rPrChange w:author="CHANDRASIRI H.V.B.L." w:date="2023-06-22T18:00:00Z" w:id="236744509">
            <w:rPr>
              <w:rFonts w:ascii="Arial" w:hAnsi="Arial" w:cs="Arial"/>
              <w:color w:val="222222"/>
              <w:shd w:val="clear" w:color="auto" w:fill="FFFFFF"/>
            </w:rPr>
          </w:rPrChange>
        </w:rPr>
        <w:t xml:space="preserve">which can </w:t>
      </w:r>
      <w:r w:rsidRPr="00255157" w:rsidR="00083244">
        <w:rPr>
          <w:color w:val="222222"/>
          <w:shd w:val="clear" w:color="auto" w:fill="FFFFFF"/>
          <w:rPrChange w:author="CHANDRASIRI H.V.B.L." w:date="2023-06-22T18:00:00Z" w:id="675987020">
            <w:rPr>
              <w:rFonts w:ascii="Arial" w:hAnsi="Arial" w:cs="Arial"/>
              <w:color w:val="222222"/>
              <w:shd w:val="clear" w:color="auto" w:fill="FFFFFF"/>
            </w:rPr>
          </w:rPrChange>
        </w:rPr>
        <w:t>potentially improve healthcare access</w:t>
      </w:r>
      <w:r w:rsidRPr="00255157" w:rsidR="4A73C268">
        <w:rPr>
          <w:color w:val="222222"/>
          <w:shd w:val="clear" w:color="auto" w:fill="FFFFFF"/>
          <w:rPrChange w:author="CHANDRASIRI H.V.B.L." w:date="2023-06-22T18:00:00Z" w:id="893061615">
            <w:rPr>
              <w:rFonts w:ascii="Arial" w:hAnsi="Arial" w:cs="Arial"/>
              <w:color w:val="222222"/>
              <w:shd w:val="clear" w:color="auto" w:fill="FFFFFF"/>
            </w:rPr>
          </w:rPrChange>
        </w:rPr>
        <w:t xml:space="preserve"> for diabetic patients</w:t>
      </w:r>
      <w:r w:rsidRPr="00255157" w:rsidR="0008284F">
        <w:rPr>
          <w:color w:val="222222"/>
          <w:shd w:val="clear" w:color="auto" w:fill="FFFFFF"/>
          <w:rPrChange w:author="CHANDRASIRI H.V.B.L." w:date="2023-06-22T18:00:00Z" w:id="886511955">
            <w:rPr>
              <w:rFonts w:ascii="Arial" w:hAnsi="Arial" w:cs="Arial"/>
              <w:color w:val="222222"/>
              <w:shd w:val="clear" w:color="auto" w:fill="FFFFFF"/>
            </w:rPr>
          </w:rPrChange>
        </w:rPr>
        <w:t xml:space="preserve">. </w:t>
      </w:r>
      <w:del w:author="CHANDRASIRI H.V.B.L." w:date="2023-06-22T18:03:00Z" w:id="972319928">
        <w:r w:rsidRPr="0B301C88" w:rsidDel="0008284F">
          <w:rPr>
            <w:color w:val="222222"/>
            <w:rPrChange w:author="CHANDRASIRI H.V.B.L." w:date="2023-06-22T18:00:00Z" w:id="1029223922">
              <w:rPr>
                <w:rFonts w:ascii="Arial" w:hAnsi="Arial" w:cs="Arial"/>
                <w:color w:val="222222"/>
              </w:rPr>
            </w:rPrChange>
          </w:rPr>
          <w:delText>(</w:delText>
        </w:r>
      </w:del>
      <w:ins w:author="CHANDRASIRI H.V.B.L." w:date="2023-06-22T18:03:00Z" w:id="1246444039">
        <w:r w:rsidRPr="0B301C88" w:rsidR="002A488E">
          <w:rPr>
            <w:color w:val="222222"/>
          </w:rPr>
          <w:t>[</w:t>
        </w:r>
      </w:ins>
      <w:r w:rsidRPr="00255157" w:rsidR="0008284F">
        <w:rPr>
          <w:color w:val="222222"/>
          <w:shd w:val="clear" w:color="auto" w:fill="FFFFFF"/>
          <w:rPrChange w:author="CHANDRASIRI H.V.B.L." w:date="2023-06-22T18:00:00Z" w:id="177413244">
            <w:rPr>
              <w:rFonts w:ascii="Arial" w:hAnsi="Arial" w:cs="Arial"/>
              <w:color w:val="222222"/>
              <w:shd w:val="clear" w:color="auto" w:fill="FFFFFF"/>
            </w:rPr>
          </w:rPrChange>
        </w:rPr>
        <w:t>8</w:t>
      </w:r>
      <w:del w:author="CHANDRASIRI H.V.B.L." w:date="2023-06-22T18:03:00Z" w:id="555247485">
        <w:r w:rsidRPr="0B301C88" w:rsidDel="0008284F">
          <w:rPr>
            <w:color w:val="222222"/>
            <w:rPrChange w:author="CHANDRASIRI H.V.B.L." w:date="2023-06-22T18:00:00Z" w:id="1286451997">
              <w:rPr>
                <w:rFonts w:ascii="Arial" w:hAnsi="Arial" w:cs="Arial"/>
                <w:color w:val="222222"/>
              </w:rPr>
            </w:rPrChange>
          </w:rPr>
          <w:delText>)</w:delText>
        </w:r>
      </w:del>
      <w:ins w:author="CHANDRASIRI H.V.B.L." w:date="2023-06-22T18:03:00Z" w:id="2108763843">
        <w:r w:rsidRPr="0B301C88" w:rsidR="002A488E">
          <w:rPr>
            <w:color w:val="222222"/>
          </w:rPr>
          <w:t>]</w:t>
        </w:r>
      </w:ins>
      <w:r w:rsidRPr="00255157" w:rsidR="0008284F">
        <w:rPr>
          <w:color w:val="222222"/>
          <w:shd w:val="clear" w:color="auto" w:fill="FFFFFF"/>
          <w:rPrChange w:author="CHANDRASIRI H.V.B.L." w:date="2023-06-22T18:00:00Z" w:id="603541418">
            <w:rPr>
              <w:rFonts w:ascii="Arial" w:hAnsi="Arial" w:cs="Arial"/>
              <w:color w:val="222222"/>
              <w:shd w:val="clear" w:color="auto" w:fill="FFFFFF"/>
            </w:rPr>
          </w:rPrChange>
        </w:rPr>
        <w:t xml:space="preserve"> </w:t>
      </w:r>
      <w:r w:rsidRPr="00255157" w:rsidR="00F86BEA">
        <w:rPr>
          <w:color w:val="222222"/>
          <w:shd w:val="clear" w:color="auto" w:fill="FFFFFF"/>
          <w:rPrChange w:author="CHANDRASIRI H.V.B.L." w:date="2023-06-22T18:00:00Z" w:id="707087598">
            <w:rPr>
              <w:rFonts w:ascii="Arial" w:hAnsi="Arial" w:cs="Arial"/>
              <w:color w:val="222222"/>
              <w:shd w:val="clear" w:color="auto" w:fill="FFFFFF"/>
            </w:rPr>
          </w:rPrChange>
        </w:rPr>
        <w:t>This paper examines the performance of a machine learning strategy for smartphone-based DR detection.</w:t>
      </w:r>
    </w:p>
    <w:p w:rsidRPr="00255157" w:rsidR="0008284F" w:rsidP="0008284F" w:rsidRDefault="0008284F" w14:paraId="58FD8B4C" w14:textId="77777777">
      <w:pPr>
        <w:rPr>
          <w:b/>
        </w:rPr>
      </w:pPr>
      <w:r w:rsidRPr="00255157">
        <w:rPr>
          <w:b/>
          <w:sz w:val="40"/>
        </w:rPr>
        <w:t xml:space="preserve">          </w:t>
      </w:r>
    </w:p>
    <w:p w:rsidRPr="00255157" w:rsidR="0008284F" w:rsidP="0008284F" w:rsidRDefault="0008284F" w14:paraId="11D5D4A7" w14:textId="77777777">
      <w:pPr>
        <w:rPr>
          <w:b/>
        </w:rPr>
      </w:pPr>
      <w:r w:rsidRPr="00255157">
        <w:rPr>
          <w:b/>
        </w:rPr>
        <w:t xml:space="preserve">   </w:t>
      </w:r>
    </w:p>
    <w:p w:rsidRPr="00255157" w:rsidR="0008284F" w:rsidP="0008284F" w:rsidRDefault="0008284F" w14:paraId="534BCFAD" w14:textId="77777777">
      <w:pPr>
        <w:rPr>
          <w:b/>
        </w:rPr>
      </w:pPr>
    </w:p>
    <w:p w:rsidRPr="00255157" w:rsidR="0008284F" w:rsidP="0008284F" w:rsidRDefault="0008284F" w14:paraId="1E6B04DA" w14:textId="77777777">
      <w:pPr>
        <w:rPr>
          <w:b/>
        </w:rPr>
      </w:pPr>
    </w:p>
    <w:p w:rsidRPr="00255157" w:rsidR="0008284F" w:rsidP="0008284F" w:rsidRDefault="0008284F" w14:paraId="0AA5F358" w14:textId="77777777">
      <w:pPr>
        <w:rPr>
          <w:b/>
        </w:rPr>
      </w:pPr>
    </w:p>
    <w:p w:rsidRPr="00255157" w:rsidR="0008284F" w:rsidP="0008284F" w:rsidRDefault="0008284F" w14:paraId="1B7529C6" w14:textId="77777777">
      <w:pPr>
        <w:rPr>
          <w:b/>
        </w:rPr>
      </w:pPr>
    </w:p>
    <w:p w:rsidRPr="00255157" w:rsidR="0008284F" w:rsidP="0008284F" w:rsidRDefault="0008284F" w14:paraId="78D04A3F" w14:textId="77777777">
      <w:pPr>
        <w:rPr>
          <w:b/>
        </w:rPr>
      </w:pPr>
    </w:p>
    <w:p w:rsidRPr="00255157" w:rsidR="0008284F" w:rsidP="0008284F" w:rsidRDefault="0008284F" w14:paraId="69BD515D" w14:textId="77777777">
      <w:pPr>
        <w:rPr>
          <w:b/>
        </w:rPr>
      </w:pPr>
    </w:p>
    <w:p w:rsidRPr="00255157" w:rsidR="0008284F" w:rsidP="0008284F" w:rsidRDefault="0008284F" w14:paraId="1EE74E01" w14:textId="77777777">
      <w:pPr>
        <w:rPr>
          <w:b/>
        </w:rPr>
      </w:pPr>
    </w:p>
    <w:p w:rsidRPr="00255157" w:rsidR="0008284F" w:rsidP="0008284F" w:rsidRDefault="0008284F" w14:paraId="2AA84173" w14:textId="77777777">
      <w:pPr>
        <w:rPr>
          <w:b/>
        </w:rPr>
      </w:pPr>
    </w:p>
    <w:p w:rsidRPr="00255157" w:rsidR="0008284F" w:rsidP="0008284F" w:rsidRDefault="0008284F" w14:paraId="13E39E64" w14:textId="77777777">
      <w:pPr>
        <w:rPr>
          <w:b/>
        </w:rPr>
      </w:pPr>
    </w:p>
    <w:p w:rsidRPr="00255157" w:rsidR="0008284F" w:rsidP="0008284F" w:rsidRDefault="0008284F" w14:paraId="1E400BFE" w14:textId="77777777">
      <w:pPr>
        <w:rPr>
          <w:b/>
        </w:rPr>
      </w:pPr>
    </w:p>
    <w:p w:rsidRPr="00255157" w:rsidR="0008284F" w:rsidP="0008284F" w:rsidRDefault="0008284F" w14:paraId="1A18C274" w14:textId="77777777">
      <w:pPr>
        <w:rPr>
          <w:b/>
        </w:rPr>
      </w:pPr>
    </w:p>
    <w:p w:rsidRPr="00255157" w:rsidR="0008284F" w:rsidP="0008284F" w:rsidRDefault="0008284F" w14:paraId="42E891F0" w14:textId="77777777">
      <w:pPr>
        <w:rPr>
          <w:b/>
        </w:rPr>
      </w:pPr>
    </w:p>
    <w:p w:rsidRPr="00255157" w:rsidR="0008284F" w:rsidP="0008284F" w:rsidRDefault="0008284F" w14:paraId="6F338E0F" w14:textId="77777777">
      <w:pPr>
        <w:rPr>
          <w:b/>
        </w:rPr>
      </w:pPr>
    </w:p>
    <w:p w:rsidRPr="00255157" w:rsidR="0008284F" w:rsidP="0008284F" w:rsidRDefault="0008284F" w14:paraId="27DDC88A" w14:textId="77777777">
      <w:pPr>
        <w:rPr>
          <w:b/>
        </w:rPr>
      </w:pPr>
    </w:p>
    <w:p w:rsidRPr="00255157" w:rsidR="0008284F" w:rsidP="0008284F" w:rsidRDefault="0008284F" w14:paraId="02632FFA" w14:textId="77777777">
      <w:pPr>
        <w:rPr>
          <w:b/>
        </w:rPr>
      </w:pPr>
    </w:p>
    <w:p w:rsidRPr="00255157" w:rsidR="0008284F" w:rsidP="0008284F" w:rsidRDefault="0008284F" w14:paraId="32343521" w14:textId="77777777">
      <w:pPr>
        <w:rPr>
          <w:b/>
        </w:rPr>
      </w:pPr>
    </w:p>
    <w:p w:rsidRPr="00255157" w:rsidR="0008284F" w:rsidP="0008284F" w:rsidRDefault="0008284F" w14:paraId="17E70C62" w14:textId="77777777">
      <w:pPr>
        <w:rPr>
          <w:b/>
        </w:rPr>
      </w:pPr>
    </w:p>
    <w:p w:rsidRPr="00255157" w:rsidR="0008284F" w:rsidP="0008284F" w:rsidRDefault="0008284F" w14:paraId="15D2CA78" w14:textId="77777777">
      <w:pPr>
        <w:rPr>
          <w:b/>
        </w:rPr>
      </w:pPr>
    </w:p>
    <w:p w:rsidRPr="00255157" w:rsidR="0008284F" w:rsidP="0008284F" w:rsidRDefault="0008284F" w14:paraId="52AE2047" w14:textId="77777777">
      <w:pPr>
        <w:rPr>
          <w:b/>
        </w:rPr>
      </w:pPr>
    </w:p>
    <w:p w:rsidRPr="00255157" w:rsidR="0008284F" w:rsidP="0008284F" w:rsidRDefault="0008284F" w14:paraId="7D1936F4" w14:textId="77777777">
      <w:pPr>
        <w:rPr>
          <w:b/>
        </w:rPr>
      </w:pPr>
    </w:p>
    <w:p w:rsidRPr="00255157" w:rsidR="0008284F" w:rsidP="0008284F" w:rsidRDefault="0008284F" w14:paraId="4B5E35D0" w14:textId="77777777">
      <w:pPr>
        <w:rPr>
          <w:b/>
        </w:rPr>
      </w:pPr>
    </w:p>
    <w:p w:rsidRPr="00255157" w:rsidR="0008284F" w:rsidP="0008284F" w:rsidRDefault="0008284F" w14:paraId="78433A1C" w14:textId="77777777">
      <w:pPr>
        <w:rPr>
          <w:b/>
        </w:rPr>
      </w:pPr>
    </w:p>
    <w:p w:rsidRPr="00255157" w:rsidR="0008284F" w:rsidP="0008284F" w:rsidRDefault="0008284F" w14:paraId="4619444D" w14:textId="77777777">
      <w:pPr>
        <w:rPr>
          <w:b/>
        </w:rPr>
      </w:pPr>
    </w:p>
    <w:p w:rsidRPr="00255157" w:rsidR="0008284F" w:rsidP="0008284F" w:rsidRDefault="0008284F" w14:paraId="525E08D3" w14:textId="77777777">
      <w:pPr>
        <w:rPr>
          <w:b/>
        </w:rPr>
      </w:pPr>
    </w:p>
    <w:p w:rsidRPr="00255157" w:rsidR="0008284F" w:rsidP="0008284F" w:rsidRDefault="0008284F" w14:paraId="7C857219" w14:textId="77777777">
      <w:pPr>
        <w:rPr>
          <w:b/>
        </w:rPr>
      </w:pPr>
    </w:p>
    <w:p w:rsidRPr="00255157" w:rsidR="00F60AC1" w:rsidP="0008284F" w:rsidRDefault="00F60AC1" w14:paraId="64AC91C7" w14:textId="77777777">
      <w:pPr>
        <w:rPr>
          <w:b/>
        </w:rPr>
      </w:pPr>
    </w:p>
    <w:p w:rsidRPr="00255157" w:rsidR="00F60AC1" w:rsidDel="00CE5394" w:rsidP="0008284F" w:rsidRDefault="00F60AC1" w14:paraId="719C73E6" w14:textId="77777777">
      <w:pPr>
        <w:rPr>
          <w:del w:author="CHANDRASIRI H.V.B.L." w:date="2023-06-22T18:08:00Z" w:id="646"/>
          <w:b/>
        </w:rPr>
      </w:pPr>
    </w:p>
    <w:p w:rsidRPr="00255157" w:rsidR="0008284F" w:rsidDel="00CE5394" w:rsidP="0008284F" w:rsidRDefault="0008284F" w14:paraId="2677150E" w14:textId="77777777">
      <w:pPr>
        <w:rPr>
          <w:del w:author="CHANDRASIRI H.V.B.L." w:date="2023-06-22T18:08:00Z" w:id="647"/>
          <w:b/>
        </w:rPr>
      </w:pPr>
    </w:p>
    <w:p w:rsidRPr="00255157" w:rsidR="0008284F" w:rsidDel="00CE5394" w:rsidP="0008284F" w:rsidRDefault="0008284F" w14:paraId="24828CF2" w14:textId="6A96B8EB">
      <w:pPr>
        <w:rPr>
          <w:del w:author="CHANDRASIRI H.V.B.L." w:date="2023-06-22T18:08:00Z" w:id="648"/>
          <w:b/>
        </w:rPr>
      </w:pPr>
    </w:p>
    <w:p w:rsidR="00CE5394" w:rsidP="1A909D5E" w:rsidRDefault="00CE5394" w14:paraId="071F7E8C" w14:textId="77777777">
      <w:pPr>
        <w:rPr>
          <w:ins w:author="CHANDRASIRI H.V.B.L." w:date="2023-06-22T18:08:00Z" w:id="649"/>
          <w:b/>
          <w:bCs/>
          <w:sz w:val="40"/>
          <w:szCs w:val="40"/>
          <w:u w:val="single"/>
        </w:rPr>
      </w:pPr>
    </w:p>
    <w:p w:rsidRPr="00255157" w:rsidR="0008284F" w:rsidP="1A909D5E" w:rsidRDefault="0008284F" w14:paraId="3F65F016" w14:textId="3EB6D53E">
      <w:pPr>
        <w:rPr>
          <w:b/>
          <w:bCs/>
          <w:sz w:val="40"/>
          <w:szCs w:val="40"/>
          <w:u w:val="single"/>
          <w:rPrChange w:author="CHANDRASIRI H.V.B.L." w:date="2023-06-22T18:00:00Z" w:id="650">
            <w:rPr>
              <w:rFonts w:ascii="Arial" w:hAnsi="Arial" w:cs="Arial"/>
              <w:b/>
              <w:bCs/>
              <w:sz w:val="40"/>
              <w:szCs w:val="40"/>
              <w:u w:val="single"/>
            </w:rPr>
          </w:rPrChange>
        </w:rPr>
      </w:pPr>
      <w:r w:rsidRPr="00255157">
        <w:rPr>
          <w:b/>
          <w:bCs/>
          <w:sz w:val="40"/>
          <w:szCs w:val="40"/>
          <w:u w:val="single"/>
          <w:rPrChange w:author="CHANDRASIRI H.V.B.L." w:date="2023-06-22T18:00:00Z" w:id="651">
            <w:rPr>
              <w:rFonts w:ascii="Arial" w:hAnsi="Arial" w:cs="Arial"/>
              <w:b/>
              <w:bCs/>
              <w:sz w:val="40"/>
              <w:szCs w:val="40"/>
              <w:u w:val="single"/>
            </w:rPr>
          </w:rPrChange>
        </w:rPr>
        <w:t>ARTICLE 0</w:t>
      </w:r>
      <w:r w:rsidRPr="00255157" w:rsidR="00F60AC1">
        <w:rPr>
          <w:b/>
          <w:bCs/>
          <w:sz w:val="40"/>
          <w:szCs w:val="40"/>
          <w:u w:val="single"/>
          <w:rPrChange w:author="CHANDRASIRI H.V.B.L." w:date="2023-06-22T18:00:00Z" w:id="652">
            <w:rPr>
              <w:rFonts w:ascii="Arial" w:hAnsi="Arial" w:cs="Arial"/>
              <w:b/>
              <w:bCs/>
              <w:sz w:val="40"/>
              <w:szCs w:val="40"/>
              <w:u w:val="single"/>
            </w:rPr>
          </w:rPrChange>
        </w:rPr>
        <w:t>9</w:t>
      </w:r>
    </w:p>
    <w:p w:rsidRPr="00255157" w:rsidR="00A7236F" w:rsidP="1A909D5E" w:rsidRDefault="00A7236F" w14:paraId="6F45C75B" w14:textId="77777777">
      <w:pPr>
        <w:rPr>
          <w:b/>
          <w:bCs/>
          <w:u w:val="single"/>
          <w:rPrChange w:author="CHANDRASIRI H.V.B.L." w:date="2023-06-22T18:00:00Z" w:id="653">
            <w:rPr>
              <w:rFonts w:ascii="Arial" w:hAnsi="Arial" w:cs="Arial"/>
              <w:b/>
              <w:bCs/>
              <w:u w:val="single"/>
            </w:rPr>
          </w:rPrChange>
        </w:rPr>
      </w:pPr>
    </w:p>
    <w:p w:rsidRPr="00255157" w:rsidR="72AB6ACE" w:rsidP="1A909D5E" w:rsidRDefault="72AB6ACE" w14:paraId="31D5E997" w14:textId="7A8C3121">
      <w:pPr>
        <w:rPr>
          <w:b/>
          <w:bCs/>
          <w:u w:val="single"/>
          <w:rPrChange w:author="CHANDRASIRI H.V.B.L." w:date="2023-06-22T18:00:00Z" w:id="654">
            <w:rPr>
              <w:rFonts w:ascii="Arial" w:hAnsi="Arial" w:cs="Arial"/>
              <w:b/>
              <w:bCs/>
              <w:u w:val="single"/>
            </w:rPr>
          </w:rPrChange>
        </w:rPr>
      </w:pPr>
      <w:r w:rsidRPr="00255157">
        <w:rPr>
          <w:b/>
          <w:bCs/>
          <w:u w:val="single"/>
          <w:rPrChange w:author="CHANDRASIRI H.V.B.L." w:date="2023-06-22T18:00:00Z" w:id="655">
            <w:rPr>
              <w:rFonts w:ascii="Arial" w:hAnsi="Arial" w:cs="Arial"/>
              <w:b/>
              <w:bCs/>
              <w:u w:val="single"/>
            </w:rPr>
          </w:rPrChange>
        </w:rPr>
        <w:t>2019/E/011</w:t>
      </w:r>
    </w:p>
    <w:p w:rsidRPr="00255157" w:rsidR="72AB6ACE" w:rsidP="1A909D5E" w:rsidRDefault="72AB6ACE" w14:paraId="047226C3" w14:textId="1E98E999">
      <w:pPr>
        <w:rPr>
          <w:b/>
          <w:bCs/>
          <w:u w:val="single"/>
          <w:rPrChange w:author="CHANDRASIRI H.V.B.L." w:date="2023-06-22T18:00:00Z" w:id="656">
            <w:rPr>
              <w:rFonts w:ascii="Arial" w:hAnsi="Arial" w:cs="Arial"/>
              <w:b/>
              <w:bCs/>
              <w:u w:val="single"/>
            </w:rPr>
          </w:rPrChange>
        </w:rPr>
      </w:pPr>
      <w:del w:author="CHANDRASIRI H.V.B.L." w:date="2023-06-22T18:11:00Z" w:id="657">
        <w:r w:rsidRPr="00255157" w:rsidDel="00A21FE9">
          <w:rPr>
            <w:b/>
            <w:bCs/>
            <w:u w:val="single"/>
            <w:rPrChange w:author="CHANDRASIRI H.V.B.L." w:date="2023-06-22T18:00:00Z" w:id="658">
              <w:rPr>
                <w:rFonts w:ascii="Arial" w:hAnsi="Arial" w:cs="Arial"/>
                <w:b/>
                <w:bCs/>
                <w:u w:val="single"/>
              </w:rPr>
            </w:rPrChange>
          </w:rPr>
          <w:delText>WEEK</w:delText>
        </w:r>
      </w:del>
      <w:ins w:author="CHANDRASIRI H.V.B.L." w:date="2023-06-22T18:12:00Z" w:id="659">
        <w:r w:rsidR="00A21FE9">
          <w:rPr>
            <w:b/>
            <w:bCs/>
            <w:u w:val="single"/>
          </w:rPr>
          <w:t>Week</w:t>
        </w:r>
      </w:ins>
      <w:r w:rsidRPr="00255157">
        <w:rPr>
          <w:b/>
          <w:bCs/>
          <w:u w:val="single"/>
          <w:rPrChange w:author="CHANDRASIRI H.V.B.L." w:date="2023-06-22T18:00:00Z" w:id="660">
            <w:rPr>
              <w:rFonts w:ascii="Arial" w:hAnsi="Arial" w:cs="Arial"/>
              <w:b/>
              <w:bCs/>
              <w:u w:val="single"/>
            </w:rPr>
          </w:rPrChange>
        </w:rPr>
        <w:t xml:space="preserve"> 04</w:t>
      </w:r>
    </w:p>
    <w:p w:rsidRPr="00255157" w:rsidR="1A909D5E" w:rsidP="1A909D5E" w:rsidRDefault="1A909D5E" w14:paraId="695156AB" w14:textId="053E95B9">
      <w:pPr>
        <w:rPr>
          <w:b/>
          <w:bCs/>
          <w:sz w:val="40"/>
          <w:szCs w:val="40"/>
          <w:u w:val="single"/>
          <w:rPrChange w:author="CHANDRASIRI H.V.B.L." w:date="2023-06-22T18:00:00Z" w:id="661">
            <w:rPr>
              <w:rFonts w:ascii="Arial" w:hAnsi="Arial" w:cs="Arial"/>
              <w:b/>
              <w:bCs/>
              <w:sz w:val="40"/>
              <w:szCs w:val="40"/>
              <w:u w:val="single"/>
            </w:rPr>
          </w:rPrChange>
        </w:rPr>
      </w:pPr>
    </w:p>
    <w:p w:rsidRPr="00255157" w:rsidR="0008284F" w:rsidP="0008284F" w:rsidRDefault="0008284F" w14:paraId="44B86378" w14:textId="77777777">
      <w:r w:rsidRPr="00255157">
        <w:rPr>
          <w:b/>
        </w:rPr>
        <w:t xml:space="preserve">  </w:t>
      </w:r>
    </w:p>
    <w:p w:rsidRPr="00255157" w:rsidR="0008284F" w:rsidP="00F60AC1" w:rsidRDefault="0008284F" w14:paraId="70CCC683" w14:textId="79D05F03">
      <w:pPr>
        <w:jc w:val="both"/>
        <w:rPr>
          <w:color w:val="222222"/>
          <w:shd w:val="clear" w:color="auto" w:fill="FFFFFF"/>
          <w:rPrChange w:author="CHANDRASIRI H.V.B.L." w:date="2023-06-22T18:00:00Z" w:id="662">
            <w:rPr>
              <w:rFonts w:ascii="Arial" w:hAnsi="Arial" w:cs="Arial"/>
              <w:color w:val="222222"/>
              <w:shd w:val="clear" w:color="auto" w:fill="FFFFFF"/>
            </w:rPr>
          </w:rPrChange>
        </w:rPr>
      </w:pPr>
      <w:del w:author="CHANDRASIRI H.V.B.L." w:date="2023-06-22T18:03:00Z" w:id="663">
        <w:r w:rsidRPr="00255157" w:rsidDel="002A488E">
          <w:rPr>
            <w:color w:val="222222"/>
            <w:shd w:val="clear" w:color="auto" w:fill="FFFFFF"/>
            <w:rPrChange w:author="CHANDRASIRI H.V.B.L." w:date="2023-06-22T18:00:00Z" w:id="664">
              <w:rPr>
                <w:rFonts w:ascii="Arial" w:hAnsi="Arial" w:cs="Arial"/>
                <w:color w:val="222222"/>
                <w:shd w:val="clear" w:color="auto" w:fill="FFFFFF"/>
              </w:rPr>
            </w:rPrChange>
          </w:rPr>
          <w:delText>(</w:delText>
        </w:r>
      </w:del>
      <w:ins w:author="CHANDRASIRI H.V.B.L." w:date="2023-06-22T18:03:00Z" w:id="665">
        <w:r w:rsidR="002A488E">
          <w:rPr>
            <w:color w:val="222222"/>
            <w:shd w:val="clear" w:color="auto" w:fill="FFFFFF"/>
          </w:rPr>
          <w:t>[</w:t>
        </w:r>
      </w:ins>
      <w:r w:rsidRPr="00255157">
        <w:rPr>
          <w:color w:val="222222"/>
          <w:shd w:val="clear" w:color="auto" w:fill="FFFFFF"/>
          <w:rPrChange w:author="CHANDRASIRI H.V.B.L." w:date="2023-06-22T18:00:00Z" w:id="666">
            <w:rPr>
              <w:rFonts w:ascii="Arial" w:hAnsi="Arial" w:cs="Arial"/>
              <w:color w:val="222222"/>
              <w:shd w:val="clear" w:color="auto" w:fill="FFFFFF"/>
            </w:rPr>
          </w:rPrChange>
        </w:rPr>
        <w:t>1</w:t>
      </w:r>
      <w:del w:author="CHANDRASIRI H.V.B.L." w:date="2023-06-22T18:03:00Z" w:id="667">
        <w:r w:rsidRPr="00255157" w:rsidDel="002A488E">
          <w:rPr>
            <w:color w:val="222222"/>
            <w:shd w:val="clear" w:color="auto" w:fill="FFFFFF"/>
            <w:rPrChange w:author="CHANDRASIRI H.V.B.L." w:date="2023-06-22T18:00:00Z" w:id="668">
              <w:rPr>
                <w:rFonts w:ascii="Arial" w:hAnsi="Arial" w:cs="Arial"/>
                <w:color w:val="222222"/>
                <w:shd w:val="clear" w:color="auto" w:fill="FFFFFF"/>
              </w:rPr>
            </w:rPrChange>
          </w:rPr>
          <w:delText>)</w:delText>
        </w:r>
      </w:del>
      <w:ins w:author="CHANDRASIRI H.V.B.L." w:date="2023-06-22T18:03:00Z" w:id="669">
        <w:r w:rsidR="002A488E">
          <w:rPr>
            <w:color w:val="222222"/>
            <w:shd w:val="clear" w:color="auto" w:fill="FFFFFF"/>
          </w:rPr>
          <w:t>]</w:t>
        </w:r>
      </w:ins>
      <w:ins w:author="CHANDRASIRI H.V.B.L." w:date="2023-06-22T17:58:00Z" w:id="670">
        <w:r w:rsidRPr="00255157" w:rsidR="00255157">
          <w:rPr>
            <w:color w:val="222222"/>
            <w:shd w:val="clear" w:color="auto" w:fill="FFFFFF"/>
            <w:rPrChange w:author="CHANDRASIRI H.V.B.L." w:date="2023-06-22T18:00:00Z" w:id="671">
              <w:rPr>
                <w:rFonts w:ascii="Arial" w:hAnsi="Arial" w:cs="Arial"/>
                <w:color w:val="222222"/>
                <w:shd w:val="clear" w:color="auto" w:fill="FFFFFF"/>
              </w:rPr>
            </w:rPrChange>
          </w:rPr>
          <w:t xml:space="preserve"> </w:t>
        </w:r>
      </w:ins>
      <w:r w:rsidRPr="00255157">
        <w:rPr>
          <w:color w:val="222222"/>
          <w:shd w:val="clear" w:color="auto" w:fill="FFFFFF"/>
          <w:rPrChange w:author="CHANDRASIRI H.V.B.L." w:date="2023-06-22T18:00:00Z" w:id="672">
            <w:rPr>
              <w:rFonts w:ascii="Arial" w:hAnsi="Arial" w:cs="Arial"/>
              <w:color w:val="222222"/>
              <w:shd w:val="clear" w:color="auto" w:fill="FFFFFF"/>
            </w:rPr>
          </w:rPrChange>
        </w:rPr>
        <w:t>Nomura, A., Noguchi, M., Kometani, M., Furukawa, K. and Yoneda, T., “Artificial intelligence in current diabetes management and prediction”, </w:t>
      </w:r>
      <w:r w:rsidRPr="00255157">
        <w:rPr>
          <w:i/>
          <w:iCs/>
          <w:color w:val="222222"/>
          <w:shd w:val="clear" w:color="auto" w:fill="FFFFFF"/>
          <w:rPrChange w:author="CHANDRASIRI H.V.B.L." w:date="2023-06-22T18:00:00Z" w:id="673">
            <w:rPr>
              <w:rFonts w:ascii="Arial" w:hAnsi="Arial" w:cs="Arial"/>
              <w:i/>
              <w:iCs/>
              <w:color w:val="222222"/>
              <w:shd w:val="clear" w:color="auto" w:fill="FFFFFF"/>
            </w:rPr>
          </w:rPrChange>
        </w:rPr>
        <w:t>Current Diabetes Reports</w:t>
      </w:r>
      <w:r w:rsidRPr="00255157">
        <w:rPr>
          <w:color w:val="222222"/>
          <w:shd w:val="clear" w:color="auto" w:fill="FFFFFF"/>
          <w:rPrChange w:author="CHANDRASIRI H.V.B.L." w:date="2023-06-22T18:00:00Z" w:id="674">
            <w:rPr>
              <w:rFonts w:ascii="Arial" w:hAnsi="Arial" w:cs="Arial"/>
              <w:color w:val="222222"/>
              <w:shd w:val="clear" w:color="auto" w:fill="FFFFFF"/>
            </w:rPr>
          </w:rPrChange>
        </w:rPr>
        <w:t>, vol.</w:t>
      </w:r>
      <w:r w:rsidRPr="00255157">
        <w:rPr>
          <w:i/>
          <w:iCs/>
          <w:color w:val="222222"/>
          <w:shd w:val="clear" w:color="auto" w:fill="FFFFFF"/>
          <w:rPrChange w:author="CHANDRASIRI H.V.B.L." w:date="2023-06-22T18:00:00Z" w:id="675">
            <w:rPr>
              <w:rFonts w:ascii="Arial" w:hAnsi="Arial" w:cs="Arial"/>
              <w:i/>
              <w:iCs/>
              <w:color w:val="222222"/>
              <w:shd w:val="clear" w:color="auto" w:fill="FFFFFF"/>
            </w:rPr>
          </w:rPrChange>
        </w:rPr>
        <w:t>21</w:t>
      </w:r>
      <w:del w:author="CHANDRASIRI H.V.B.L." w:date="2023-06-22T18:03:00Z" w:id="676">
        <w:r w:rsidRPr="00255157" w:rsidDel="002A488E">
          <w:rPr>
            <w:color w:val="222222"/>
            <w:shd w:val="clear" w:color="auto" w:fill="FFFFFF"/>
            <w:rPrChange w:author="CHANDRASIRI H.V.B.L." w:date="2023-06-22T18:00:00Z" w:id="677">
              <w:rPr>
                <w:rFonts w:ascii="Arial" w:hAnsi="Arial" w:cs="Arial"/>
                <w:color w:val="222222"/>
                <w:shd w:val="clear" w:color="auto" w:fill="FFFFFF"/>
              </w:rPr>
            </w:rPrChange>
          </w:rPr>
          <w:delText>(</w:delText>
        </w:r>
      </w:del>
      <w:ins w:author="CHANDRASIRI H.V.B.L." w:date="2023-06-22T18:03:00Z" w:id="678">
        <w:r w:rsidR="002A488E">
          <w:rPr>
            <w:color w:val="222222"/>
            <w:shd w:val="clear" w:color="auto" w:fill="FFFFFF"/>
          </w:rPr>
          <w:t>[</w:t>
        </w:r>
      </w:ins>
      <w:r w:rsidRPr="00255157">
        <w:rPr>
          <w:color w:val="222222"/>
          <w:shd w:val="clear" w:color="auto" w:fill="FFFFFF"/>
          <w:rPrChange w:author="CHANDRASIRI H.V.B.L." w:date="2023-06-22T18:00:00Z" w:id="679">
            <w:rPr>
              <w:rFonts w:ascii="Arial" w:hAnsi="Arial" w:cs="Arial"/>
              <w:color w:val="222222"/>
              <w:shd w:val="clear" w:color="auto" w:fill="FFFFFF"/>
            </w:rPr>
          </w:rPrChange>
        </w:rPr>
        <w:t>12</w:t>
      </w:r>
      <w:del w:author="CHANDRASIRI H.V.B.L." w:date="2023-06-22T18:03:00Z" w:id="680">
        <w:r w:rsidRPr="00255157" w:rsidDel="002A488E">
          <w:rPr>
            <w:color w:val="222222"/>
            <w:shd w:val="clear" w:color="auto" w:fill="FFFFFF"/>
            <w:rPrChange w:author="CHANDRASIRI H.V.B.L." w:date="2023-06-22T18:00:00Z" w:id="681">
              <w:rPr>
                <w:rFonts w:ascii="Arial" w:hAnsi="Arial" w:cs="Arial"/>
                <w:color w:val="222222"/>
                <w:shd w:val="clear" w:color="auto" w:fill="FFFFFF"/>
              </w:rPr>
            </w:rPrChange>
          </w:rPr>
          <w:delText>)</w:delText>
        </w:r>
      </w:del>
      <w:ins w:author="CHANDRASIRI H.V.B.L." w:date="2023-06-22T18:03:00Z" w:id="682">
        <w:r w:rsidR="002A488E">
          <w:rPr>
            <w:color w:val="222222"/>
            <w:shd w:val="clear" w:color="auto" w:fill="FFFFFF"/>
          </w:rPr>
          <w:t>]</w:t>
        </w:r>
      </w:ins>
      <w:r w:rsidRPr="00255157">
        <w:rPr>
          <w:color w:val="222222"/>
          <w:shd w:val="clear" w:color="auto" w:fill="FFFFFF"/>
          <w:rPrChange w:author="CHANDRASIRI H.V.B.L." w:date="2023-06-22T18:00:00Z" w:id="683">
            <w:rPr>
              <w:rFonts w:ascii="Arial" w:hAnsi="Arial" w:cs="Arial"/>
              <w:color w:val="222222"/>
              <w:shd w:val="clear" w:color="auto" w:fill="FFFFFF"/>
            </w:rPr>
          </w:rPrChange>
        </w:rPr>
        <w:t>, pp.61, 2021. Available: 10.1007/s11892-021-01423-2.</w:t>
      </w:r>
    </w:p>
    <w:p w:rsidRPr="00255157" w:rsidR="0008284F" w:rsidP="00F60AC1" w:rsidRDefault="0008284F" w14:paraId="7AE87A36" w14:textId="77777777">
      <w:pPr>
        <w:jc w:val="both"/>
        <w:rPr>
          <w:b/>
          <w:rPrChange w:author="CHANDRASIRI H.V.B.L." w:date="2023-06-22T18:00:00Z" w:id="684">
            <w:rPr>
              <w:rFonts w:ascii="Arial" w:hAnsi="Arial" w:cs="Arial"/>
              <w:b/>
            </w:rPr>
          </w:rPrChange>
        </w:rPr>
      </w:pPr>
    </w:p>
    <w:p w:rsidRPr="00255157" w:rsidR="0008284F" w:rsidP="1A909D5E" w:rsidRDefault="0008284F" w14:paraId="43A555BD" w14:textId="03826C6F">
      <w:pPr>
        <w:jc w:val="both"/>
        <w:rPr>
          <w:rPrChange w:author="CHANDRASIRI H.V.B.L." w:date="2023-06-22T18:00:00Z" w:id="685">
            <w:rPr>
              <w:rFonts w:ascii="Arial" w:hAnsi="Arial" w:cs="Arial"/>
            </w:rPr>
          </w:rPrChange>
        </w:rPr>
      </w:pPr>
      <w:del w:author="CHANDRASIRI H.V.B.L." w:date="2023-06-22T18:03:00Z" w:id="686">
        <w:r w:rsidRPr="00255157" w:rsidDel="002A488E">
          <w:rPr>
            <w:rPrChange w:author="CHANDRASIRI H.V.B.L." w:date="2023-06-22T18:00:00Z" w:id="687">
              <w:rPr>
                <w:rFonts w:ascii="Arial" w:hAnsi="Arial" w:cs="Arial"/>
              </w:rPr>
            </w:rPrChange>
          </w:rPr>
          <w:delText>(</w:delText>
        </w:r>
      </w:del>
      <w:ins w:author="CHANDRASIRI H.V.B.L." w:date="2023-06-22T18:03:00Z" w:id="688">
        <w:r w:rsidR="002A488E">
          <w:t>[</w:t>
        </w:r>
      </w:ins>
      <w:r w:rsidRPr="00255157">
        <w:rPr>
          <w:rPrChange w:author="CHANDRASIRI H.V.B.L." w:date="2023-06-22T18:00:00Z" w:id="689">
            <w:rPr>
              <w:rFonts w:ascii="Arial" w:hAnsi="Arial" w:cs="Arial"/>
            </w:rPr>
          </w:rPrChange>
        </w:rPr>
        <w:t>2</w:t>
      </w:r>
      <w:del w:author="CHANDRASIRI H.V.B.L." w:date="2023-06-22T18:03:00Z" w:id="690">
        <w:r w:rsidRPr="00255157" w:rsidDel="002A488E">
          <w:rPr>
            <w:rPrChange w:author="CHANDRASIRI H.V.B.L." w:date="2023-06-22T18:00:00Z" w:id="691">
              <w:rPr>
                <w:rFonts w:ascii="Arial" w:hAnsi="Arial" w:cs="Arial"/>
              </w:rPr>
            </w:rPrChange>
          </w:rPr>
          <w:delText>)</w:delText>
        </w:r>
      </w:del>
      <w:ins w:author="CHANDRASIRI H.V.B.L." w:date="2023-06-22T18:03:00Z" w:id="692">
        <w:r w:rsidR="002A488E">
          <w:t>]</w:t>
        </w:r>
      </w:ins>
      <w:ins w:author="CHANDRASIRI H.V.B.L." w:date="2023-06-22T17:58:00Z" w:id="693">
        <w:r w:rsidRPr="00255157" w:rsidR="00255157">
          <w:rPr>
            <w:rPrChange w:author="CHANDRASIRI H.V.B.L." w:date="2023-06-22T18:00:00Z" w:id="694">
              <w:rPr>
                <w:rFonts w:ascii="Arial" w:hAnsi="Arial" w:cs="Arial"/>
              </w:rPr>
            </w:rPrChange>
          </w:rPr>
          <w:t xml:space="preserve"> </w:t>
        </w:r>
      </w:ins>
      <w:r w:rsidRPr="00255157">
        <w:rPr>
          <w:rPrChange w:author="CHANDRASIRI H.V.B.L." w:date="2023-06-22T18:00:00Z" w:id="695">
            <w:rPr>
              <w:rFonts w:ascii="Arial" w:hAnsi="Arial" w:cs="Arial"/>
            </w:rPr>
          </w:rPrChange>
        </w:rPr>
        <w:t xml:space="preserve">Artificial Intelligence </w:t>
      </w:r>
      <w:del w:author="CHANDRASIRI H.V.B.L." w:date="2023-06-22T18:03:00Z" w:id="696">
        <w:r w:rsidRPr="00255157" w:rsidDel="002A488E">
          <w:rPr>
            <w:rPrChange w:author="CHANDRASIRI H.V.B.L." w:date="2023-06-22T18:00:00Z" w:id="697">
              <w:rPr>
                <w:rFonts w:ascii="Arial" w:hAnsi="Arial" w:cs="Arial"/>
              </w:rPr>
            </w:rPrChange>
          </w:rPr>
          <w:delText>(</w:delText>
        </w:r>
      </w:del>
      <w:ins w:author="CHANDRASIRI H.V.B.L." w:date="2023-06-22T18:03:00Z" w:id="698">
        <w:r w:rsidR="002A488E">
          <w:t>[</w:t>
        </w:r>
      </w:ins>
      <w:r w:rsidRPr="00255157">
        <w:rPr>
          <w:rPrChange w:author="CHANDRASIRI H.V.B.L." w:date="2023-06-22T18:00:00Z" w:id="699">
            <w:rPr>
              <w:rFonts w:ascii="Arial" w:hAnsi="Arial" w:cs="Arial"/>
            </w:rPr>
          </w:rPrChange>
        </w:rPr>
        <w:t>AI</w:t>
      </w:r>
      <w:del w:author="CHANDRASIRI H.V.B.L." w:date="2023-06-22T18:03:00Z" w:id="700">
        <w:r w:rsidRPr="00255157" w:rsidDel="002A488E">
          <w:rPr>
            <w:rPrChange w:author="CHANDRASIRI H.V.B.L." w:date="2023-06-22T18:00:00Z" w:id="701">
              <w:rPr>
                <w:rFonts w:ascii="Arial" w:hAnsi="Arial" w:cs="Arial"/>
              </w:rPr>
            </w:rPrChange>
          </w:rPr>
          <w:delText>)</w:delText>
        </w:r>
      </w:del>
      <w:ins w:author="CHANDRASIRI H.V.B.L." w:date="2023-06-22T18:03:00Z" w:id="702">
        <w:r w:rsidR="002A488E">
          <w:t>]</w:t>
        </w:r>
      </w:ins>
      <w:r w:rsidRPr="00255157">
        <w:rPr>
          <w:rPrChange w:author="CHANDRASIRI H.V.B.L." w:date="2023-06-22T18:00:00Z" w:id="703">
            <w:rPr>
              <w:rFonts w:ascii="Arial" w:hAnsi="Arial" w:cs="Arial"/>
            </w:rPr>
          </w:rPrChange>
        </w:rPr>
        <w:t xml:space="preserve"> </w:t>
      </w:r>
      <w:r w:rsidRPr="00255157" w:rsidR="0064689C">
        <w:rPr>
          <w:rPrChange w:author="CHANDRASIRI H.V.B.L." w:date="2023-06-22T18:00:00Z" w:id="704">
            <w:rPr>
              <w:rFonts w:ascii="Arial" w:hAnsi="Arial" w:cs="Arial"/>
            </w:rPr>
          </w:rPrChange>
        </w:rPr>
        <w:t>can potentially</w:t>
      </w:r>
      <w:r w:rsidRPr="00255157">
        <w:rPr>
          <w:rPrChange w:author="CHANDRASIRI H.V.B.L." w:date="2023-06-22T18:00:00Z" w:id="705">
            <w:rPr>
              <w:rFonts w:ascii="Arial" w:hAnsi="Arial" w:cs="Arial"/>
            </w:rPr>
          </w:rPrChange>
        </w:rPr>
        <w:t xml:space="preserve"> improve diabetes care by automating tasks, </w:t>
      </w:r>
      <w:r w:rsidRPr="00255157" w:rsidR="00E51AD2">
        <w:rPr>
          <w:rPrChange w:author="CHANDRASIRI H.V.B.L." w:date="2023-06-22T18:00:00Z" w:id="706">
            <w:rPr>
              <w:rFonts w:ascii="Arial" w:hAnsi="Arial" w:cs="Arial"/>
            </w:rPr>
          </w:rPrChange>
        </w:rPr>
        <w:t xml:space="preserve">making </w:t>
      </w:r>
      <w:r w:rsidRPr="00255157" w:rsidR="004F6803">
        <w:rPr>
          <w:rPrChange w:author="CHANDRASIRI H.V.B.L." w:date="2023-06-22T18:00:00Z" w:id="707">
            <w:rPr>
              <w:rFonts w:ascii="Arial" w:hAnsi="Arial" w:cs="Arial"/>
            </w:rPr>
          </w:rPrChange>
        </w:rPr>
        <w:t>personalized</w:t>
      </w:r>
      <w:r w:rsidRPr="00255157" w:rsidR="00083244">
        <w:rPr>
          <w:rPrChange w:author="CHANDRASIRI H.V.B.L." w:date="2023-06-22T18:00:00Z" w:id="708">
            <w:rPr>
              <w:rFonts w:ascii="Arial" w:hAnsi="Arial" w:cs="Arial"/>
            </w:rPr>
          </w:rPrChange>
        </w:rPr>
        <w:t xml:space="preserve"> </w:t>
      </w:r>
      <w:r w:rsidRPr="00255157" w:rsidR="00E51AD2">
        <w:rPr>
          <w:rPrChange w:author="CHANDRASIRI H.V.B.L." w:date="2023-06-22T18:00:00Z" w:id="709">
            <w:rPr>
              <w:rFonts w:ascii="Arial" w:hAnsi="Arial" w:cs="Arial"/>
            </w:rPr>
          </w:rPrChange>
        </w:rPr>
        <w:t>recommendations</w:t>
      </w:r>
      <w:r w:rsidRPr="00255157">
        <w:rPr>
          <w:rPrChange w:author="CHANDRASIRI H.V.B.L." w:date="2023-06-22T18:00:00Z" w:id="710">
            <w:rPr>
              <w:rFonts w:ascii="Arial" w:hAnsi="Arial" w:cs="Arial"/>
            </w:rPr>
          </w:rPrChange>
        </w:rPr>
        <w:t xml:space="preserve">, and predicting future outcomes. </w:t>
      </w:r>
      <w:del w:author="CHANDRASIRI H.V.B.L." w:date="2023-06-22T18:03:00Z" w:id="711">
        <w:r w:rsidRPr="00255157" w:rsidDel="002A488E" w:rsidR="2DF524B2">
          <w:rPr>
            <w:rPrChange w:author="CHANDRASIRI H.V.B.L." w:date="2023-06-22T18:00:00Z" w:id="712">
              <w:rPr>
                <w:rFonts w:ascii="Arial" w:hAnsi="Arial" w:cs="Arial"/>
              </w:rPr>
            </w:rPrChange>
          </w:rPr>
          <w:delText>(</w:delText>
        </w:r>
      </w:del>
      <w:ins w:author="CHANDRASIRI H.V.B.L." w:date="2023-06-22T18:03:00Z" w:id="713">
        <w:r w:rsidR="002A488E">
          <w:t>[</w:t>
        </w:r>
      </w:ins>
      <w:r w:rsidRPr="00255157" w:rsidR="2DF524B2">
        <w:rPr>
          <w:rPrChange w:author="CHANDRASIRI H.V.B.L." w:date="2023-06-22T18:00:00Z" w:id="714">
            <w:rPr>
              <w:rFonts w:ascii="Arial" w:hAnsi="Arial" w:cs="Arial"/>
            </w:rPr>
          </w:rPrChange>
        </w:rPr>
        <w:t>3</w:t>
      </w:r>
      <w:del w:author="CHANDRASIRI H.V.B.L." w:date="2023-06-22T18:03:00Z" w:id="715">
        <w:r w:rsidRPr="00255157" w:rsidDel="002A488E" w:rsidR="2DF524B2">
          <w:rPr>
            <w:rPrChange w:author="CHANDRASIRI H.V.B.L." w:date="2023-06-22T18:00:00Z" w:id="716">
              <w:rPr>
                <w:rFonts w:ascii="Arial" w:hAnsi="Arial" w:cs="Arial"/>
              </w:rPr>
            </w:rPrChange>
          </w:rPr>
          <w:delText>)</w:delText>
        </w:r>
      </w:del>
      <w:ins w:author="CHANDRASIRI H.V.B.L." w:date="2023-06-22T18:03:00Z" w:id="717">
        <w:r w:rsidR="002A488E">
          <w:t>]</w:t>
        </w:r>
      </w:ins>
      <w:r w:rsidRPr="00255157" w:rsidR="2DF524B2">
        <w:rPr>
          <w:rPrChange w:author="CHANDRASIRI H.V.B.L." w:date="2023-06-22T18:00:00Z" w:id="718">
            <w:rPr>
              <w:rFonts w:ascii="Arial" w:hAnsi="Arial" w:cs="Arial"/>
            </w:rPr>
          </w:rPrChange>
        </w:rPr>
        <w:t xml:space="preserve"> </w:t>
      </w:r>
      <w:r w:rsidRPr="00255157" w:rsidR="00F86BEA">
        <w:rPr>
          <w:rPrChange w:author="CHANDRASIRI H.V.B.L." w:date="2023-06-22T18:00:00Z" w:id="719">
            <w:rPr>
              <w:rFonts w:ascii="Arial" w:hAnsi="Arial" w:cs="Arial"/>
            </w:rPr>
          </w:rPrChange>
        </w:rPr>
        <w:t>The research conducted a literature assessment on the application of AI to the prediction and management of diabetes. Additionally, it recognized the corresponding potential and difficulties.</w:t>
      </w:r>
      <w:ins w:author="CHANDRASIRI H.V.B.L." w:date="2023-06-22T17:58:00Z" w:id="720">
        <w:r w:rsidRPr="00255157" w:rsidR="00255157">
          <w:rPr>
            <w:rPrChange w:author="CHANDRASIRI H.V.B.L." w:date="2023-06-22T18:00:00Z" w:id="721">
              <w:rPr>
                <w:rFonts w:ascii="Arial" w:hAnsi="Arial" w:cs="Arial"/>
              </w:rPr>
            </w:rPrChange>
          </w:rPr>
          <w:t xml:space="preserve"> </w:t>
        </w:r>
      </w:ins>
      <w:del w:author="CHANDRASIRI H.V.B.L." w:date="2023-06-22T17:58:00Z" w:id="722">
        <w:r w:rsidRPr="00255157" w:rsidDel="00255157">
          <w:rPr>
            <w:rPrChange w:author="CHANDRASIRI H.V.B.L." w:date="2023-06-22T18:00:00Z" w:id="723">
              <w:rPr>
                <w:rFonts w:ascii="Arial" w:hAnsi="Arial" w:cs="Arial"/>
              </w:rPr>
            </w:rPrChange>
          </w:rPr>
          <w:delText>(</w:delText>
        </w:r>
      </w:del>
      <w:ins w:author="CHANDRASIRI H.V.B.L." w:date="2023-06-22T18:03:00Z" w:id="724">
        <w:r w:rsidR="002A488E">
          <w:t>[</w:t>
        </w:r>
      </w:ins>
      <w:r w:rsidRPr="00255157">
        <w:rPr>
          <w:rPrChange w:author="CHANDRASIRI H.V.B.L." w:date="2023-06-22T18:00:00Z" w:id="725">
            <w:rPr>
              <w:rFonts w:ascii="Arial" w:hAnsi="Arial" w:cs="Arial"/>
            </w:rPr>
          </w:rPrChange>
        </w:rPr>
        <w:t>4</w:t>
      </w:r>
      <w:del w:author="CHANDRASIRI H.V.B.L." w:date="2023-06-22T18:03:00Z" w:id="726">
        <w:r w:rsidRPr="00255157" w:rsidDel="002A488E">
          <w:rPr>
            <w:rPrChange w:author="CHANDRASIRI H.V.B.L." w:date="2023-06-22T18:00:00Z" w:id="727">
              <w:rPr>
                <w:rFonts w:ascii="Arial" w:hAnsi="Arial" w:cs="Arial"/>
              </w:rPr>
            </w:rPrChange>
          </w:rPr>
          <w:delText>)</w:delText>
        </w:r>
      </w:del>
      <w:ins w:author="CHANDRASIRI H.V.B.L." w:date="2023-06-22T18:03:00Z" w:id="728">
        <w:r w:rsidR="002A488E">
          <w:t>]</w:t>
        </w:r>
      </w:ins>
      <w:r w:rsidRPr="00255157">
        <w:rPr>
          <w:rPrChange w:author="CHANDRASIRI H.V.B.L." w:date="2023-06-22T18:00:00Z" w:id="729">
            <w:rPr>
              <w:rFonts w:ascii="Arial" w:hAnsi="Arial" w:cs="Arial"/>
            </w:rPr>
          </w:rPrChange>
        </w:rPr>
        <w:t xml:space="preserve"> </w:t>
      </w:r>
      <w:r w:rsidRPr="00255157" w:rsidR="00F86BEA">
        <w:rPr>
          <w:rPrChange w:author="CHANDRASIRI H.V.B.L." w:date="2023-06-22T18:00:00Z" w:id="730">
            <w:rPr>
              <w:rFonts w:ascii="Arial" w:hAnsi="Arial" w:cs="Arial"/>
            </w:rPr>
          </w:rPrChange>
        </w:rPr>
        <w:t xml:space="preserve">In the paper, numerous AI applications for managing diabetes were discussed, including automated retinal screening, clinical decision support, population risk prediction, and patient self-management tools. </w:t>
      </w:r>
      <w:del w:author="CHANDRASIRI H.V.B.L." w:date="2023-06-22T18:03:00Z" w:id="731">
        <w:r w:rsidRPr="00255157" w:rsidDel="002A488E">
          <w:rPr>
            <w:rPrChange w:author="CHANDRASIRI H.V.B.L." w:date="2023-06-22T18:00:00Z" w:id="732">
              <w:rPr>
                <w:rFonts w:ascii="Arial" w:hAnsi="Arial" w:cs="Arial"/>
              </w:rPr>
            </w:rPrChange>
          </w:rPr>
          <w:delText>(</w:delText>
        </w:r>
      </w:del>
      <w:ins w:author="CHANDRASIRI H.V.B.L." w:date="2023-06-22T18:03:00Z" w:id="733">
        <w:r w:rsidR="002A488E">
          <w:t>[</w:t>
        </w:r>
      </w:ins>
      <w:r w:rsidRPr="00255157">
        <w:rPr>
          <w:rPrChange w:author="CHANDRASIRI H.V.B.L." w:date="2023-06-22T18:00:00Z" w:id="734">
            <w:rPr>
              <w:rFonts w:ascii="Arial" w:hAnsi="Arial" w:cs="Arial"/>
            </w:rPr>
          </w:rPrChange>
        </w:rPr>
        <w:t>5</w:t>
      </w:r>
      <w:del w:author="CHANDRASIRI H.V.B.L." w:date="2023-06-22T18:03:00Z" w:id="735">
        <w:r w:rsidRPr="00255157" w:rsidDel="002A488E">
          <w:rPr>
            <w:rPrChange w:author="CHANDRASIRI H.V.B.L." w:date="2023-06-22T18:00:00Z" w:id="736">
              <w:rPr>
                <w:rFonts w:ascii="Arial" w:hAnsi="Arial" w:cs="Arial"/>
              </w:rPr>
            </w:rPrChange>
          </w:rPr>
          <w:delText>)</w:delText>
        </w:r>
      </w:del>
      <w:ins w:author="CHANDRASIRI H.V.B.L." w:date="2023-06-22T18:03:00Z" w:id="737">
        <w:r w:rsidR="002A488E">
          <w:t>]</w:t>
        </w:r>
      </w:ins>
      <w:r w:rsidRPr="00255157">
        <w:rPr>
          <w:rPrChange w:author="CHANDRASIRI H.V.B.L." w:date="2023-06-22T18:00:00Z" w:id="738">
            <w:rPr>
              <w:rFonts w:ascii="Arial" w:hAnsi="Arial" w:cs="Arial"/>
            </w:rPr>
          </w:rPrChange>
        </w:rPr>
        <w:t xml:space="preserve"> This paper </w:t>
      </w:r>
      <w:r w:rsidRPr="00255157" w:rsidR="00733DEA">
        <w:rPr>
          <w:rPrChange w:author="CHANDRASIRI H.V.B.L." w:date="2023-06-22T18:00:00Z" w:id="739">
            <w:rPr>
              <w:rFonts w:ascii="Arial" w:hAnsi="Arial" w:cs="Arial"/>
            </w:rPr>
          </w:rPrChange>
        </w:rPr>
        <w:t xml:space="preserve">provided </w:t>
      </w:r>
      <w:r w:rsidRPr="00255157">
        <w:rPr>
          <w:rPrChange w:author="CHANDRASIRI H.V.B.L." w:date="2023-06-22T18:00:00Z" w:id="740">
            <w:rPr>
              <w:rFonts w:ascii="Arial" w:hAnsi="Arial" w:cs="Arial"/>
            </w:rPr>
          </w:rPrChange>
        </w:rPr>
        <w:t xml:space="preserve">a comprehensive overview of the current state of AI in diabetes care. </w:t>
      </w:r>
      <w:del w:author="CHANDRASIRI H.V.B.L." w:date="2023-06-22T18:03:00Z" w:id="741">
        <w:r w:rsidRPr="00255157" w:rsidDel="002A488E">
          <w:rPr>
            <w:rPrChange w:author="CHANDRASIRI H.V.B.L." w:date="2023-06-22T18:00:00Z" w:id="742">
              <w:rPr>
                <w:rFonts w:ascii="Arial" w:hAnsi="Arial" w:cs="Arial"/>
              </w:rPr>
            </w:rPrChange>
          </w:rPr>
          <w:delText>(</w:delText>
        </w:r>
      </w:del>
      <w:ins w:author="CHANDRASIRI H.V.B.L." w:date="2023-06-22T18:03:00Z" w:id="743">
        <w:r w:rsidR="002A488E">
          <w:t>[</w:t>
        </w:r>
      </w:ins>
      <w:r w:rsidRPr="00255157">
        <w:rPr>
          <w:rPrChange w:author="CHANDRASIRI H.V.B.L." w:date="2023-06-22T18:00:00Z" w:id="744">
            <w:rPr>
              <w:rFonts w:ascii="Arial" w:hAnsi="Arial" w:cs="Arial"/>
            </w:rPr>
          </w:rPrChange>
        </w:rPr>
        <w:t>6</w:t>
      </w:r>
      <w:del w:author="CHANDRASIRI H.V.B.L." w:date="2023-06-22T18:03:00Z" w:id="745">
        <w:r w:rsidRPr="00255157" w:rsidDel="002A488E">
          <w:rPr>
            <w:rPrChange w:author="CHANDRASIRI H.V.B.L." w:date="2023-06-22T18:00:00Z" w:id="746">
              <w:rPr>
                <w:rFonts w:ascii="Arial" w:hAnsi="Arial" w:cs="Arial"/>
              </w:rPr>
            </w:rPrChange>
          </w:rPr>
          <w:delText>)</w:delText>
        </w:r>
      </w:del>
      <w:ins w:author="CHANDRASIRI H.V.B.L." w:date="2023-06-22T18:03:00Z" w:id="747">
        <w:r w:rsidR="002A488E">
          <w:t>]</w:t>
        </w:r>
      </w:ins>
      <w:r w:rsidRPr="00255157">
        <w:rPr>
          <w:rPrChange w:author="CHANDRASIRI H.V.B.L." w:date="2023-06-22T18:00:00Z" w:id="748">
            <w:rPr>
              <w:rFonts w:ascii="Arial" w:hAnsi="Arial" w:cs="Arial"/>
            </w:rPr>
          </w:rPrChange>
        </w:rPr>
        <w:t xml:space="preserve"> </w:t>
      </w:r>
      <w:r w:rsidRPr="00255157" w:rsidR="6A798843">
        <w:rPr>
          <w:rPrChange w:author="CHANDRASIRI H.V.B.L." w:date="2023-06-22T18:00:00Z" w:id="749">
            <w:rPr>
              <w:rFonts w:ascii="Arial" w:hAnsi="Arial" w:cs="Arial"/>
            </w:rPr>
          </w:rPrChange>
        </w:rPr>
        <w:t xml:space="preserve">The paper </w:t>
      </w:r>
      <w:r w:rsidRPr="00255157" w:rsidR="002A1A58">
        <w:rPr>
          <w:rPrChange w:author="CHANDRASIRI H.V.B.L." w:date="2023-06-22T18:00:00Z" w:id="750">
            <w:rPr>
              <w:rFonts w:ascii="Arial" w:hAnsi="Arial" w:cs="Arial"/>
            </w:rPr>
          </w:rPrChange>
        </w:rPr>
        <w:t xml:space="preserve">focused </w:t>
      </w:r>
      <w:r w:rsidRPr="00255157" w:rsidR="6A798843">
        <w:rPr>
          <w:rPrChange w:author="CHANDRASIRI H.V.B.L." w:date="2023-06-22T18:00:00Z" w:id="751">
            <w:rPr>
              <w:rFonts w:ascii="Arial" w:hAnsi="Arial" w:cs="Arial"/>
            </w:rPr>
          </w:rPrChange>
        </w:rPr>
        <w:t xml:space="preserve">on the </w:t>
      </w:r>
      <w:r w:rsidRPr="00255157" w:rsidR="67C352A6">
        <w:rPr>
          <w:rPrChange w:author="CHANDRASIRI H.V.B.L." w:date="2023-06-22T18:00:00Z" w:id="752">
            <w:rPr>
              <w:rFonts w:ascii="Arial" w:hAnsi="Arial" w:cs="Arial"/>
            </w:rPr>
          </w:rPrChange>
        </w:rPr>
        <w:t>opportunities</w:t>
      </w:r>
      <w:r w:rsidRPr="00255157" w:rsidR="6A798843">
        <w:rPr>
          <w:rPrChange w:author="CHANDRASIRI H.V.B.L." w:date="2023-06-22T18:00:00Z" w:id="753">
            <w:rPr>
              <w:rFonts w:ascii="Arial" w:hAnsi="Arial" w:cs="Arial"/>
            </w:rPr>
          </w:rPrChange>
        </w:rPr>
        <w:t xml:space="preserve"> and challenges of AI in</w:t>
      </w:r>
      <w:r w:rsidRPr="00255157" w:rsidR="49CBFADC">
        <w:rPr>
          <w:rPrChange w:author="CHANDRASIRI H.V.B.L." w:date="2023-06-22T18:00:00Z" w:id="754">
            <w:rPr>
              <w:rFonts w:ascii="Arial" w:hAnsi="Arial" w:cs="Arial"/>
            </w:rPr>
          </w:rPrChange>
        </w:rPr>
        <w:t xml:space="preserve"> </w:t>
      </w:r>
      <w:r w:rsidRPr="00255157" w:rsidR="6A798843">
        <w:rPr>
          <w:rPrChange w:author="CHANDRASIRI H.V.B.L." w:date="2023-06-22T18:00:00Z" w:id="755">
            <w:rPr>
              <w:rFonts w:ascii="Arial" w:hAnsi="Arial" w:cs="Arial"/>
            </w:rPr>
          </w:rPrChange>
        </w:rPr>
        <w:t>diabetes</w:t>
      </w:r>
      <w:r w:rsidRPr="00255157" w:rsidR="5C7B8BE6">
        <w:rPr>
          <w:rPrChange w:author="CHANDRASIRI H.V.B.L." w:date="2023-06-22T18:00:00Z" w:id="756">
            <w:rPr>
              <w:rFonts w:ascii="Arial" w:hAnsi="Arial" w:cs="Arial"/>
            </w:rPr>
          </w:rPrChange>
        </w:rPr>
        <w:t xml:space="preserve"> management and </w:t>
      </w:r>
      <w:r w:rsidRPr="00255157" w:rsidR="4B686147">
        <w:rPr>
          <w:rPrChange w:author="CHANDRASIRI H.V.B.L." w:date="2023-06-22T18:00:00Z" w:id="757">
            <w:rPr>
              <w:rFonts w:ascii="Arial" w:hAnsi="Arial" w:cs="Arial"/>
            </w:rPr>
          </w:rPrChange>
        </w:rPr>
        <w:t>prediction</w:t>
      </w:r>
      <w:r w:rsidRPr="00255157" w:rsidR="00111792">
        <w:rPr>
          <w:rPrChange w:author="CHANDRASIRI H.V.B.L." w:date="2023-06-22T18:00:00Z" w:id="758">
            <w:rPr>
              <w:rFonts w:ascii="Arial" w:hAnsi="Arial" w:cs="Arial"/>
            </w:rPr>
          </w:rPrChange>
        </w:rPr>
        <w:t xml:space="preserve">. Still, it </w:t>
      </w:r>
      <w:r w:rsidRPr="00255157" w:rsidR="002A1A58">
        <w:rPr>
          <w:rPrChange w:author="CHANDRASIRI H.V.B.L." w:date="2023-06-22T18:00:00Z" w:id="759">
            <w:rPr>
              <w:rFonts w:ascii="Arial" w:hAnsi="Arial" w:cs="Arial"/>
            </w:rPr>
          </w:rPrChange>
        </w:rPr>
        <w:t xml:space="preserve">did </w:t>
      </w:r>
      <w:r w:rsidRPr="00255157" w:rsidR="5C7B8BE6">
        <w:rPr>
          <w:rPrChange w:author="CHANDRASIRI H.V.B.L." w:date="2023-06-22T18:00:00Z" w:id="760">
            <w:rPr>
              <w:rFonts w:ascii="Arial" w:hAnsi="Arial" w:cs="Arial"/>
            </w:rPr>
          </w:rPrChange>
        </w:rPr>
        <w:t>not provide a detailed discussion of specific implementation strate</w:t>
      </w:r>
      <w:r w:rsidRPr="00255157" w:rsidR="4816F925">
        <w:rPr>
          <w:rPrChange w:author="CHANDRASIRI H.V.B.L." w:date="2023-06-22T18:00:00Z" w:id="761">
            <w:rPr>
              <w:rFonts w:ascii="Arial" w:hAnsi="Arial" w:cs="Arial"/>
            </w:rPr>
          </w:rPrChange>
        </w:rPr>
        <w:t xml:space="preserve">gies or technical aspects of </w:t>
      </w:r>
      <w:r w:rsidRPr="00255157" w:rsidR="38C1A3A9">
        <w:rPr>
          <w:rPrChange w:author="CHANDRASIRI H.V.B.L." w:date="2023-06-22T18:00:00Z" w:id="762">
            <w:rPr>
              <w:rFonts w:ascii="Arial" w:hAnsi="Arial" w:cs="Arial"/>
            </w:rPr>
          </w:rPrChange>
        </w:rPr>
        <w:t>AI.</w:t>
      </w:r>
      <w:r w:rsidRPr="00255157">
        <w:rPr>
          <w:rPrChange w:author="CHANDRASIRI H.V.B.L." w:date="2023-06-22T18:00:00Z" w:id="763">
            <w:rPr>
              <w:rFonts w:ascii="Arial" w:hAnsi="Arial" w:cs="Arial"/>
            </w:rPr>
          </w:rPrChange>
        </w:rPr>
        <w:t xml:space="preserve"> </w:t>
      </w:r>
      <w:del w:author="CHANDRASIRI H.V.B.L." w:date="2023-06-22T18:03:00Z" w:id="764">
        <w:r w:rsidRPr="00255157" w:rsidDel="002A488E">
          <w:rPr>
            <w:rPrChange w:author="CHANDRASIRI H.V.B.L." w:date="2023-06-22T18:00:00Z" w:id="765">
              <w:rPr>
                <w:rFonts w:ascii="Arial" w:hAnsi="Arial" w:cs="Arial"/>
              </w:rPr>
            </w:rPrChange>
          </w:rPr>
          <w:delText>(</w:delText>
        </w:r>
      </w:del>
      <w:ins w:author="CHANDRASIRI H.V.B.L." w:date="2023-06-22T18:03:00Z" w:id="766">
        <w:r w:rsidR="002A488E">
          <w:t>[</w:t>
        </w:r>
      </w:ins>
      <w:r w:rsidRPr="00255157">
        <w:rPr>
          <w:rPrChange w:author="CHANDRASIRI H.V.B.L." w:date="2023-06-22T18:00:00Z" w:id="767">
            <w:rPr>
              <w:rFonts w:ascii="Arial" w:hAnsi="Arial" w:cs="Arial"/>
            </w:rPr>
          </w:rPrChange>
        </w:rPr>
        <w:t>7</w:t>
      </w:r>
      <w:del w:author="CHANDRASIRI H.V.B.L." w:date="2023-06-22T18:03:00Z" w:id="768">
        <w:r w:rsidRPr="00255157" w:rsidDel="002A488E">
          <w:rPr>
            <w:rPrChange w:author="CHANDRASIRI H.V.B.L." w:date="2023-06-22T18:00:00Z" w:id="769">
              <w:rPr>
                <w:rFonts w:ascii="Arial" w:hAnsi="Arial" w:cs="Arial"/>
              </w:rPr>
            </w:rPrChange>
          </w:rPr>
          <w:delText>)</w:delText>
        </w:r>
      </w:del>
      <w:ins w:author="CHANDRASIRI H.V.B.L." w:date="2023-06-22T18:03:00Z" w:id="770">
        <w:r w:rsidR="002A488E">
          <w:t>]</w:t>
        </w:r>
      </w:ins>
      <w:r w:rsidRPr="00255157">
        <w:rPr>
          <w:rPrChange w:author="CHANDRASIRI H.V.B.L." w:date="2023-06-22T18:00:00Z" w:id="771">
            <w:rPr>
              <w:rFonts w:ascii="Arial" w:hAnsi="Arial" w:cs="Arial"/>
            </w:rPr>
          </w:rPrChange>
        </w:rPr>
        <w:t xml:space="preserve"> </w:t>
      </w:r>
      <w:r w:rsidRPr="00255157" w:rsidR="00F86BEA">
        <w:rPr>
          <w:rPrChange w:author="CHANDRASIRI H.V.B.L." w:date="2023-06-22T18:00:00Z" w:id="772">
            <w:rPr>
              <w:rFonts w:ascii="Arial" w:hAnsi="Arial" w:cs="Arial"/>
            </w:rPr>
          </w:rPrChange>
        </w:rPr>
        <w:t>According to the paper's conclusion, the suggested optimized hybrid machine learning approach shows good results for smartphone-based diabetic retinopathy detection, indicating potential for widespread screening and early identification.</w:t>
      </w:r>
      <w:r w:rsidRPr="00255157" w:rsidR="18C56370">
        <w:rPr>
          <w:rFonts w:eastAsia="Arial"/>
          <w:rPrChange w:author="CHANDRASIRI H.V.B.L." w:date="2023-06-22T18:00:00Z" w:id="773">
            <w:rPr>
              <w:rFonts w:ascii="Arial" w:hAnsi="Arial" w:eastAsia="Arial" w:cs="Arial"/>
            </w:rPr>
          </w:rPrChange>
        </w:rPr>
        <w:t xml:space="preserve"> </w:t>
      </w:r>
      <w:del w:author="CHANDRASIRI H.V.B.L." w:date="2023-06-22T18:03:00Z" w:id="774">
        <w:r w:rsidRPr="00255157" w:rsidDel="002A488E">
          <w:rPr>
            <w:rPrChange w:author="CHANDRASIRI H.V.B.L." w:date="2023-06-22T18:00:00Z" w:id="775">
              <w:rPr>
                <w:rFonts w:ascii="Arial" w:hAnsi="Arial" w:cs="Arial"/>
              </w:rPr>
            </w:rPrChange>
          </w:rPr>
          <w:delText>(</w:delText>
        </w:r>
      </w:del>
      <w:ins w:author="CHANDRASIRI H.V.B.L." w:date="2023-06-22T18:03:00Z" w:id="776">
        <w:r w:rsidR="002A488E">
          <w:t>[</w:t>
        </w:r>
      </w:ins>
      <w:r w:rsidRPr="00255157">
        <w:rPr>
          <w:rPrChange w:author="CHANDRASIRI H.V.B.L." w:date="2023-06-22T18:00:00Z" w:id="777">
            <w:rPr>
              <w:rFonts w:ascii="Arial" w:hAnsi="Arial" w:cs="Arial"/>
            </w:rPr>
          </w:rPrChange>
        </w:rPr>
        <w:t>8</w:t>
      </w:r>
      <w:del w:author="CHANDRASIRI H.V.B.L." w:date="2023-06-22T18:03:00Z" w:id="778">
        <w:r w:rsidRPr="00255157" w:rsidDel="002A488E">
          <w:rPr>
            <w:rPrChange w:author="CHANDRASIRI H.V.B.L." w:date="2023-06-22T18:00:00Z" w:id="779">
              <w:rPr>
                <w:rFonts w:ascii="Arial" w:hAnsi="Arial" w:cs="Arial"/>
              </w:rPr>
            </w:rPrChange>
          </w:rPr>
          <w:delText>)</w:delText>
        </w:r>
      </w:del>
      <w:ins w:author="CHANDRASIRI H.V.B.L." w:date="2023-06-22T18:03:00Z" w:id="780">
        <w:r w:rsidR="002A488E">
          <w:t>]</w:t>
        </w:r>
      </w:ins>
      <w:r w:rsidRPr="00255157">
        <w:rPr>
          <w:rPrChange w:author="CHANDRASIRI H.V.B.L." w:date="2023-06-22T18:00:00Z" w:id="781">
            <w:rPr>
              <w:rFonts w:ascii="Arial" w:hAnsi="Arial" w:cs="Arial"/>
            </w:rPr>
          </w:rPrChange>
        </w:rPr>
        <w:t xml:space="preserve"> The authors found that AI-based models </w:t>
      </w:r>
      <w:r w:rsidRPr="00255157" w:rsidR="4CC0DCE1">
        <w:rPr>
          <w:rPrChange w:author="CHANDRASIRI H.V.B.L." w:date="2023-06-22T18:00:00Z" w:id="782">
            <w:rPr>
              <w:rFonts w:ascii="Arial" w:hAnsi="Arial" w:cs="Arial"/>
            </w:rPr>
          </w:rPrChange>
        </w:rPr>
        <w:t>can</w:t>
      </w:r>
      <w:r w:rsidRPr="00255157">
        <w:rPr>
          <w:rPrChange w:author="CHANDRASIRI H.V.B.L." w:date="2023-06-22T18:00:00Z" w:id="783">
            <w:rPr>
              <w:rFonts w:ascii="Arial" w:hAnsi="Arial" w:cs="Arial"/>
            </w:rPr>
          </w:rPrChange>
        </w:rPr>
        <w:t xml:space="preserve"> outperform traditional methods </w:t>
      </w:r>
      <w:r w:rsidRPr="00255157" w:rsidR="00170D80">
        <w:rPr>
          <w:rPrChange w:author="CHANDRASIRI H.V.B.L." w:date="2023-06-22T18:00:00Z" w:id="784">
            <w:rPr>
              <w:rFonts w:ascii="Arial" w:hAnsi="Arial" w:cs="Arial"/>
            </w:rPr>
          </w:rPrChange>
        </w:rPr>
        <w:t xml:space="preserve">in the detection of </w:t>
      </w:r>
      <w:r w:rsidRPr="00255157">
        <w:rPr>
          <w:rPrChange w:author="CHANDRASIRI H.V.B.L." w:date="2023-06-22T18:00:00Z" w:id="785">
            <w:rPr>
              <w:rFonts w:ascii="Arial" w:hAnsi="Arial" w:cs="Arial"/>
            </w:rPr>
          </w:rPrChange>
        </w:rPr>
        <w:t>DR</w:t>
      </w:r>
      <w:r w:rsidRPr="00255157" w:rsidR="0064689C">
        <w:rPr>
          <w:rPrChange w:author="CHANDRASIRI H.V.B.L." w:date="2023-06-22T18:00:00Z" w:id="786">
            <w:rPr>
              <w:rFonts w:ascii="Arial" w:hAnsi="Arial" w:cs="Arial"/>
            </w:rPr>
          </w:rPrChange>
        </w:rPr>
        <w:t>. AI</w:t>
      </w:r>
      <w:r w:rsidRPr="00255157">
        <w:rPr>
          <w:rPrChange w:author="CHANDRASIRI H.V.B.L." w:date="2023-06-22T18:00:00Z" w:id="787">
            <w:rPr>
              <w:rFonts w:ascii="Arial" w:hAnsi="Arial" w:cs="Arial"/>
            </w:rPr>
          </w:rPrChange>
        </w:rPr>
        <w:t xml:space="preserve"> could be a valuable tool for early diagnosis and treatment of this </w:t>
      </w:r>
      <w:r w:rsidRPr="00255157" w:rsidR="00950805">
        <w:rPr>
          <w:rPrChange w:author="CHANDRASIRI H.V.B.L." w:date="2023-06-22T18:00:00Z" w:id="788">
            <w:rPr>
              <w:rFonts w:ascii="Arial" w:hAnsi="Arial" w:cs="Arial"/>
            </w:rPr>
          </w:rPrChange>
        </w:rPr>
        <w:t>disease</w:t>
      </w:r>
      <w:r w:rsidRPr="00255157">
        <w:rPr>
          <w:rPrChange w:author="CHANDRASIRI H.V.B.L." w:date="2023-06-22T18:00:00Z" w:id="789">
            <w:rPr>
              <w:rFonts w:ascii="Arial" w:hAnsi="Arial" w:cs="Arial"/>
            </w:rPr>
          </w:rPrChange>
        </w:rPr>
        <w:t>.</w:t>
      </w:r>
    </w:p>
    <w:p w:rsidRPr="00255157" w:rsidR="0008284F" w:rsidP="0008284F" w:rsidRDefault="0008284F" w14:paraId="38D711B2" w14:textId="77777777"/>
    <w:p w:rsidRPr="00255157" w:rsidR="0008284F" w:rsidP="0008284F" w:rsidRDefault="0008284F" w14:paraId="2DCEB1EE" w14:textId="77777777"/>
    <w:p w:rsidRPr="00255157" w:rsidR="0008284F" w:rsidP="0008284F" w:rsidRDefault="0008284F" w14:paraId="6D8CD040" w14:textId="77777777"/>
    <w:p w:rsidRPr="00255157" w:rsidR="0008284F" w:rsidP="0008284F" w:rsidRDefault="0008284F" w14:paraId="4E1E0A74" w14:textId="77777777"/>
    <w:p w:rsidRPr="00255157" w:rsidR="0008284F" w:rsidP="0008284F" w:rsidRDefault="0008284F" w14:paraId="7183F0DC" w14:textId="77777777"/>
    <w:p w:rsidRPr="00255157" w:rsidR="0008284F" w:rsidP="0008284F" w:rsidRDefault="0008284F" w14:paraId="6DBC1743" w14:textId="77777777"/>
    <w:p w:rsidRPr="00255157" w:rsidR="0008284F" w:rsidP="0008284F" w:rsidRDefault="0008284F" w14:paraId="63D5628B" w14:textId="77777777"/>
    <w:p w:rsidRPr="00255157" w:rsidR="0008284F" w:rsidP="0008284F" w:rsidRDefault="0008284F" w14:paraId="0C325C6B" w14:textId="77777777"/>
    <w:p w:rsidRPr="00255157" w:rsidR="0008284F" w:rsidP="0008284F" w:rsidRDefault="0008284F" w14:paraId="03103A42" w14:textId="77777777"/>
    <w:p w:rsidRPr="00255157" w:rsidR="0008284F" w:rsidP="0008284F" w:rsidRDefault="0008284F" w14:paraId="2097B119" w14:textId="77777777"/>
    <w:p w:rsidRPr="00255157" w:rsidR="0008284F" w:rsidP="0008284F" w:rsidRDefault="0008284F" w14:paraId="7671CB9F" w14:textId="77777777"/>
    <w:p w:rsidRPr="00255157" w:rsidR="0008284F" w:rsidP="0008284F" w:rsidRDefault="0008284F" w14:paraId="069D84CE" w14:textId="77777777"/>
    <w:p w:rsidRPr="00255157" w:rsidR="0008284F" w:rsidP="0008284F" w:rsidRDefault="0008284F" w14:paraId="63FC97FE" w14:textId="77777777"/>
    <w:p w:rsidRPr="00255157" w:rsidR="0008284F" w:rsidP="0008284F" w:rsidRDefault="0008284F" w14:paraId="6C5FDE36" w14:textId="77777777"/>
    <w:p w:rsidRPr="00255157" w:rsidR="0008284F" w:rsidP="0008284F" w:rsidRDefault="0008284F" w14:paraId="34DCAFE2" w14:textId="77777777"/>
    <w:p w:rsidRPr="00255157" w:rsidR="0008284F" w:rsidP="0008284F" w:rsidRDefault="0008284F" w14:paraId="11544B18" w14:textId="77777777"/>
    <w:p w:rsidRPr="00255157" w:rsidR="0008284F" w:rsidP="0008284F" w:rsidRDefault="0008284F" w14:paraId="69D190F6" w14:textId="77777777"/>
    <w:p w:rsidRPr="00255157" w:rsidR="0008284F" w:rsidP="0008284F" w:rsidRDefault="0008284F" w14:paraId="27B324E1" w14:textId="77777777"/>
    <w:p w:rsidRPr="00255157" w:rsidR="0008284F" w:rsidP="0008284F" w:rsidRDefault="0008284F" w14:paraId="1E9A9AB7" w14:textId="77777777"/>
    <w:p w:rsidRPr="00255157" w:rsidR="0008284F" w:rsidP="0008284F" w:rsidRDefault="0008284F" w14:paraId="2C2E2331" w14:textId="77777777"/>
    <w:p w:rsidRPr="00255157" w:rsidR="0008284F" w:rsidP="0008284F" w:rsidRDefault="0008284F" w14:paraId="0108D7EF" w14:textId="77777777"/>
    <w:p w:rsidRPr="00255157" w:rsidR="0008284F" w:rsidP="0008284F" w:rsidRDefault="0008284F" w14:paraId="4B50AA17" w14:textId="77777777"/>
    <w:p w:rsidRPr="00255157" w:rsidR="0008284F" w:rsidP="0008284F" w:rsidRDefault="0008284F" w14:paraId="709A0C05" w14:textId="77777777"/>
    <w:p w:rsidRPr="00255157" w:rsidR="0008284F" w:rsidP="0008284F" w:rsidRDefault="0008284F" w14:paraId="60CC150C" w14:textId="77777777"/>
    <w:p w:rsidRPr="00255157" w:rsidR="0008284F" w:rsidP="0008284F" w:rsidRDefault="0008284F" w14:paraId="105069AB" w14:textId="77777777"/>
    <w:p w:rsidRPr="00255157" w:rsidR="0008284F" w:rsidP="0008284F" w:rsidRDefault="0008284F" w14:paraId="77F285B5" w14:textId="77777777"/>
    <w:p w:rsidRPr="00255157" w:rsidR="0008284F" w:rsidP="0008284F" w:rsidRDefault="0008284F" w14:paraId="2E0060A0" w14:textId="77777777"/>
    <w:p w:rsidR="00A7236F" w:rsidP="1A909D5E" w:rsidRDefault="00A7236F" w14:paraId="136EED89" w14:textId="77777777">
      <w:pPr>
        <w:rPr>
          <w:ins w:author="CHANDRASIRI H.V.B.L." w:date="2023-06-22T18:08:00Z" w:id="790"/>
          <w:b/>
          <w:bCs/>
          <w:sz w:val="40"/>
          <w:szCs w:val="40"/>
          <w:u w:val="single"/>
        </w:rPr>
      </w:pPr>
    </w:p>
    <w:p w:rsidRPr="00255157" w:rsidR="00CE5394" w:rsidP="1A909D5E" w:rsidRDefault="00CE5394" w14:paraId="0D0ACF7F" w14:textId="77777777">
      <w:pPr>
        <w:rPr>
          <w:b/>
          <w:bCs/>
          <w:sz w:val="40"/>
          <w:szCs w:val="40"/>
          <w:u w:val="single"/>
        </w:rPr>
      </w:pPr>
    </w:p>
    <w:p w:rsidRPr="00255157" w:rsidR="0008284F" w:rsidP="1A909D5E" w:rsidRDefault="0008284F" w14:paraId="5E44FD5E" w14:textId="6D8B48A6">
      <w:pPr>
        <w:rPr>
          <w:b/>
          <w:bCs/>
          <w:sz w:val="40"/>
          <w:szCs w:val="40"/>
          <w:u w:val="single"/>
        </w:rPr>
      </w:pPr>
      <w:r w:rsidRPr="00255157">
        <w:rPr>
          <w:b/>
          <w:bCs/>
          <w:sz w:val="40"/>
          <w:szCs w:val="40"/>
          <w:u w:val="single"/>
        </w:rPr>
        <w:t xml:space="preserve">ARTICLE </w:t>
      </w:r>
      <w:r w:rsidRPr="00255157" w:rsidR="00F60AC1">
        <w:rPr>
          <w:b/>
          <w:bCs/>
          <w:sz w:val="40"/>
          <w:szCs w:val="40"/>
          <w:u w:val="single"/>
        </w:rPr>
        <w:t>10</w:t>
      </w:r>
    </w:p>
    <w:p w:rsidRPr="00255157" w:rsidR="00A7236F" w:rsidP="1A909D5E" w:rsidRDefault="00A7236F" w14:paraId="35B591E8" w14:textId="77777777">
      <w:pPr>
        <w:rPr>
          <w:b/>
          <w:bCs/>
          <w:u w:val="single"/>
          <w:rPrChange w:author="CHANDRASIRI H.V.B.L." w:date="2023-06-22T18:00:00Z" w:id="791">
            <w:rPr>
              <w:rFonts w:ascii="Arial" w:hAnsi="Arial" w:cs="Arial"/>
              <w:b/>
              <w:bCs/>
              <w:u w:val="single"/>
            </w:rPr>
          </w:rPrChange>
        </w:rPr>
      </w:pPr>
    </w:p>
    <w:p w:rsidRPr="00255157" w:rsidR="5D18F9CF" w:rsidP="1A909D5E" w:rsidRDefault="5D18F9CF" w14:paraId="4A09694B" w14:textId="7F56883D">
      <w:pPr>
        <w:rPr>
          <w:b/>
          <w:bCs/>
          <w:u w:val="single"/>
          <w:rPrChange w:author="CHANDRASIRI H.V.B.L." w:date="2023-06-22T18:00:00Z" w:id="792">
            <w:rPr>
              <w:rFonts w:ascii="Arial" w:hAnsi="Arial" w:cs="Arial"/>
              <w:b/>
              <w:bCs/>
              <w:u w:val="single"/>
            </w:rPr>
          </w:rPrChange>
        </w:rPr>
      </w:pPr>
      <w:r w:rsidRPr="00255157">
        <w:rPr>
          <w:b/>
          <w:bCs/>
          <w:u w:val="single"/>
          <w:rPrChange w:author="CHANDRASIRI H.V.B.L." w:date="2023-06-22T18:00:00Z" w:id="793">
            <w:rPr>
              <w:rFonts w:ascii="Arial" w:hAnsi="Arial" w:cs="Arial"/>
              <w:b/>
              <w:bCs/>
              <w:u w:val="single"/>
            </w:rPr>
          </w:rPrChange>
        </w:rPr>
        <w:t>2019/E/011</w:t>
      </w:r>
    </w:p>
    <w:p w:rsidRPr="00255157" w:rsidR="5D18F9CF" w:rsidP="1A909D5E" w:rsidRDefault="5D18F9CF" w14:paraId="59EA9B3B" w14:textId="7847C850">
      <w:pPr>
        <w:rPr>
          <w:b/>
          <w:bCs/>
          <w:u w:val="single"/>
          <w:rPrChange w:author="CHANDRASIRI H.V.B.L." w:date="2023-06-22T18:00:00Z" w:id="794">
            <w:rPr>
              <w:rFonts w:ascii="Arial" w:hAnsi="Arial" w:cs="Arial"/>
              <w:b/>
              <w:bCs/>
              <w:u w:val="single"/>
            </w:rPr>
          </w:rPrChange>
        </w:rPr>
      </w:pPr>
      <w:del w:author="CHANDRASIRI H.V.B.L." w:date="2023-06-22T18:11:00Z" w:id="795">
        <w:r w:rsidRPr="00255157" w:rsidDel="00A21FE9">
          <w:rPr>
            <w:b/>
            <w:bCs/>
            <w:u w:val="single"/>
            <w:rPrChange w:author="CHANDRASIRI H.V.B.L." w:date="2023-06-22T18:00:00Z" w:id="796">
              <w:rPr>
                <w:rFonts w:ascii="Arial" w:hAnsi="Arial" w:cs="Arial"/>
                <w:b/>
                <w:bCs/>
                <w:u w:val="single"/>
              </w:rPr>
            </w:rPrChange>
          </w:rPr>
          <w:delText>WEEK</w:delText>
        </w:r>
      </w:del>
      <w:ins w:author="CHANDRASIRI H.V.B.L." w:date="2023-06-22T18:12:00Z" w:id="797">
        <w:r w:rsidR="00A21FE9">
          <w:rPr>
            <w:b/>
            <w:bCs/>
            <w:u w:val="single"/>
          </w:rPr>
          <w:t>Week</w:t>
        </w:r>
      </w:ins>
      <w:r w:rsidRPr="00255157">
        <w:rPr>
          <w:b/>
          <w:bCs/>
          <w:u w:val="single"/>
          <w:rPrChange w:author="CHANDRASIRI H.V.B.L." w:date="2023-06-22T18:00:00Z" w:id="798">
            <w:rPr>
              <w:rFonts w:ascii="Arial" w:hAnsi="Arial" w:cs="Arial"/>
              <w:b/>
              <w:bCs/>
              <w:u w:val="single"/>
            </w:rPr>
          </w:rPrChange>
        </w:rPr>
        <w:t xml:space="preserve"> 05</w:t>
      </w:r>
    </w:p>
    <w:p w:rsidRPr="00255157" w:rsidR="1A909D5E" w:rsidP="1A909D5E" w:rsidRDefault="1A909D5E" w14:paraId="42175AA5" w14:textId="33B0BDDF">
      <w:pPr>
        <w:rPr>
          <w:b/>
          <w:bCs/>
          <w:sz w:val="40"/>
          <w:szCs w:val="40"/>
          <w:u w:val="single"/>
        </w:rPr>
      </w:pPr>
    </w:p>
    <w:p w:rsidRPr="00255157" w:rsidR="0008284F" w:rsidP="0008284F" w:rsidRDefault="0008284F" w14:paraId="17B8EF9E" w14:textId="77777777"/>
    <w:p w:rsidRPr="00255157" w:rsidR="0008284F" w:rsidP="00F60AC1" w:rsidRDefault="0008284F" w14:paraId="2CCD4C87" w14:textId="6D2447B2">
      <w:pPr>
        <w:jc w:val="both"/>
        <w:rPr>
          <w:color w:val="1F1F1F"/>
          <w:shd w:val="clear" w:color="auto" w:fill="FFFFFF"/>
          <w:rPrChange w:author="CHANDRASIRI H.V.B.L." w:date="2023-06-22T18:00:00Z" w:id="799">
            <w:rPr>
              <w:rFonts w:ascii="Arial" w:hAnsi="Arial" w:cs="Arial"/>
              <w:color w:val="1F1F1F"/>
              <w:shd w:val="clear" w:color="auto" w:fill="FFFFFF"/>
            </w:rPr>
          </w:rPrChange>
        </w:rPr>
      </w:pPr>
      <w:del w:author="CHANDRASIRI H.V.B.L." w:date="2023-06-22T18:03:00Z" w:id="800">
        <w:r w:rsidRPr="00255157" w:rsidDel="002A488E">
          <w:rPr>
            <w:color w:val="1F1F1F"/>
            <w:shd w:val="clear" w:color="auto" w:fill="FFFFFF"/>
            <w:rPrChange w:author="CHANDRASIRI H.V.B.L." w:date="2023-06-22T18:00:00Z" w:id="801">
              <w:rPr>
                <w:rFonts w:ascii="Arial" w:hAnsi="Arial" w:cs="Arial"/>
                <w:color w:val="1F1F1F"/>
                <w:shd w:val="clear" w:color="auto" w:fill="FFFFFF"/>
              </w:rPr>
            </w:rPrChange>
          </w:rPr>
          <w:delText>(</w:delText>
        </w:r>
      </w:del>
      <w:ins w:author="CHANDRASIRI H.V.B.L." w:date="2023-06-22T18:03:00Z" w:id="802">
        <w:r w:rsidR="002A488E">
          <w:rPr>
            <w:color w:val="1F1F1F"/>
            <w:shd w:val="clear" w:color="auto" w:fill="FFFFFF"/>
          </w:rPr>
          <w:t>[</w:t>
        </w:r>
      </w:ins>
      <w:r w:rsidRPr="00255157">
        <w:rPr>
          <w:color w:val="1F1F1F"/>
          <w:shd w:val="clear" w:color="auto" w:fill="FFFFFF"/>
          <w:rPrChange w:author="CHANDRASIRI H.V.B.L." w:date="2023-06-22T18:00:00Z" w:id="803">
            <w:rPr>
              <w:rFonts w:ascii="Arial" w:hAnsi="Arial" w:cs="Arial"/>
              <w:color w:val="1F1F1F"/>
              <w:shd w:val="clear" w:color="auto" w:fill="FFFFFF"/>
            </w:rPr>
          </w:rPrChange>
        </w:rPr>
        <w:t>1</w:t>
      </w:r>
      <w:del w:author="CHANDRASIRI H.V.B.L." w:date="2023-06-22T18:03:00Z" w:id="804">
        <w:r w:rsidRPr="00255157" w:rsidDel="002A488E">
          <w:rPr>
            <w:color w:val="1F1F1F"/>
            <w:shd w:val="clear" w:color="auto" w:fill="FFFFFF"/>
            <w:rPrChange w:author="CHANDRASIRI H.V.B.L." w:date="2023-06-22T18:00:00Z" w:id="805">
              <w:rPr>
                <w:rFonts w:ascii="Arial" w:hAnsi="Arial" w:cs="Arial"/>
                <w:color w:val="1F1F1F"/>
                <w:shd w:val="clear" w:color="auto" w:fill="FFFFFF"/>
              </w:rPr>
            </w:rPrChange>
          </w:rPr>
          <w:delText>)</w:delText>
        </w:r>
      </w:del>
      <w:ins w:author="CHANDRASIRI H.V.B.L." w:date="2023-06-22T18:03:00Z" w:id="806">
        <w:r w:rsidR="002A488E">
          <w:rPr>
            <w:color w:val="1F1F1F"/>
            <w:shd w:val="clear" w:color="auto" w:fill="FFFFFF"/>
          </w:rPr>
          <w:t>]</w:t>
        </w:r>
      </w:ins>
      <w:r w:rsidRPr="00255157" w:rsidR="00D6308C">
        <w:rPr>
          <w:color w:val="1F1F1F"/>
          <w:shd w:val="clear" w:color="auto" w:fill="FFFFFF"/>
          <w:rPrChange w:author="CHANDRASIRI H.V.B.L." w:date="2023-06-22T18:00:00Z" w:id="807">
            <w:rPr>
              <w:rFonts w:ascii="Arial" w:hAnsi="Arial" w:cs="Arial"/>
              <w:color w:val="1F1F1F"/>
              <w:shd w:val="clear" w:color="auto" w:fill="FFFFFF"/>
            </w:rPr>
          </w:rPrChange>
        </w:rPr>
        <w:t xml:space="preserve"> </w:t>
      </w:r>
      <w:r w:rsidRPr="00255157">
        <w:rPr>
          <w:color w:val="1F1F1F"/>
          <w:shd w:val="clear" w:color="auto" w:fill="FFFFFF"/>
          <w:rPrChange w:author="CHANDRASIRI H.V.B.L." w:date="2023-06-22T18:00:00Z" w:id="808">
            <w:rPr>
              <w:rFonts w:ascii="Arial" w:hAnsi="Arial" w:cs="Arial"/>
              <w:color w:val="1F1F1F"/>
              <w:shd w:val="clear" w:color="auto" w:fill="FFFFFF"/>
            </w:rPr>
          </w:rPrChange>
        </w:rPr>
        <w:t>Miotto, R., Wang, F., Wang, S., Jiang, X., &amp; Dudley, J. T., Deep learning for healthcare: review, opportunities and challenges, Briefings in bioinformatics, vol.19</w:t>
      </w:r>
      <w:del w:author="CHANDRASIRI H.V.B.L." w:date="2023-06-22T18:03:00Z" w:id="809">
        <w:r w:rsidRPr="00255157" w:rsidDel="002A488E">
          <w:rPr>
            <w:color w:val="1F1F1F"/>
            <w:shd w:val="clear" w:color="auto" w:fill="FFFFFF"/>
            <w:rPrChange w:author="CHANDRASIRI H.V.B.L." w:date="2023-06-22T18:00:00Z" w:id="810">
              <w:rPr>
                <w:rFonts w:ascii="Arial" w:hAnsi="Arial" w:cs="Arial"/>
                <w:color w:val="1F1F1F"/>
                <w:shd w:val="clear" w:color="auto" w:fill="FFFFFF"/>
              </w:rPr>
            </w:rPrChange>
          </w:rPr>
          <w:delText>(</w:delText>
        </w:r>
      </w:del>
      <w:ins w:author="CHANDRASIRI H.V.B.L." w:date="2023-06-22T18:03:00Z" w:id="811">
        <w:r w:rsidR="002A488E">
          <w:rPr>
            <w:color w:val="1F1F1F"/>
            <w:shd w:val="clear" w:color="auto" w:fill="FFFFFF"/>
          </w:rPr>
          <w:t>[</w:t>
        </w:r>
      </w:ins>
      <w:r w:rsidRPr="00255157">
        <w:rPr>
          <w:color w:val="1F1F1F"/>
          <w:shd w:val="clear" w:color="auto" w:fill="FFFFFF"/>
          <w:rPrChange w:author="CHANDRASIRI H.V.B.L." w:date="2023-06-22T18:00:00Z" w:id="812">
            <w:rPr>
              <w:rFonts w:ascii="Arial" w:hAnsi="Arial" w:cs="Arial"/>
              <w:color w:val="1F1F1F"/>
              <w:shd w:val="clear" w:color="auto" w:fill="FFFFFF"/>
            </w:rPr>
          </w:rPrChange>
        </w:rPr>
        <w:t>6</w:t>
      </w:r>
      <w:del w:author="CHANDRASIRI H.V.B.L." w:date="2023-06-22T18:03:00Z" w:id="813">
        <w:r w:rsidRPr="00255157" w:rsidDel="002A488E">
          <w:rPr>
            <w:color w:val="1F1F1F"/>
            <w:shd w:val="clear" w:color="auto" w:fill="FFFFFF"/>
            <w:rPrChange w:author="CHANDRASIRI H.V.B.L." w:date="2023-06-22T18:00:00Z" w:id="814">
              <w:rPr>
                <w:rFonts w:ascii="Arial" w:hAnsi="Arial" w:cs="Arial"/>
                <w:color w:val="1F1F1F"/>
                <w:shd w:val="clear" w:color="auto" w:fill="FFFFFF"/>
              </w:rPr>
            </w:rPrChange>
          </w:rPr>
          <w:delText>)</w:delText>
        </w:r>
      </w:del>
      <w:ins w:author="CHANDRASIRI H.V.B.L." w:date="2023-06-22T18:03:00Z" w:id="815">
        <w:r w:rsidR="002A488E">
          <w:rPr>
            <w:color w:val="1F1F1F"/>
            <w:shd w:val="clear" w:color="auto" w:fill="FFFFFF"/>
          </w:rPr>
          <w:t>]</w:t>
        </w:r>
      </w:ins>
      <w:r w:rsidRPr="00255157">
        <w:rPr>
          <w:color w:val="1F1F1F"/>
          <w:shd w:val="clear" w:color="auto" w:fill="FFFFFF"/>
          <w:rPrChange w:author="CHANDRASIRI H.V.B.L." w:date="2023-06-22T18:00:00Z" w:id="816">
            <w:rPr>
              <w:rFonts w:ascii="Arial" w:hAnsi="Arial" w:cs="Arial"/>
              <w:color w:val="1F1F1F"/>
              <w:shd w:val="clear" w:color="auto" w:fill="FFFFFF"/>
            </w:rPr>
          </w:rPrChange>
        </w:rPr>
        <w:t>, pp.1236-1246, 2018. Available: 19/6/1236/3800524</w:t>
      </w:r>
    </w:p>
    <w:p w:rsidRPr="00255157" w:rsidR="0008284F" w:rsidP="00F60AC1" w:rsidRDefault="0008284F" w14:paraId="5AFD9F7F" w14:textId="77777777">
      <w:pPr>
        <w:jc w:val="both"/>
        <w:rPr>
          <w:color w:val="1F1F1F"/>
          <w:shd w:val="clear" w:color="auto" w:fill="FFFFFF"/>
          <w:rPrChange w:author="CHANDRASIRI H.V.B.L." w:date="2023-06-22T18:00:00Z" w:id="817">
            <w:rPr>
              <w:rFonts w:ascii="Arial" w:hAnsi="Arial" w:cs="Arial"/>
              <w:color w:val="1F1F1F"/>
              <w:shd w:val="clear" w:color="auto" w:fill="FFFFFF"/>
            </w:rPr>
          </w:rPrChange>
        </w:rPr>
      </w:pPr>
    </w:p>
    <w:p w:rsidRPr="00255157" w:rsidR="0008284F" w:rsidP="00F60AC1" w:rsidRDefault="22D69A7F" w14:paraId="4EDCBDC7" w14:textId="4F166B59">
      <w:pPr>
        <w:jc w:val="both"/>
        <w:rPr>
          <w:color w:val="1F1F1F"/>
          <w:shd w:val="clear" w:color="auto" w:fill="FFFFFF"/>
          <w:rPrChange w:author="CHANDRASIRI H.V.B.L." w:date="2023-06-22T18:00:00Z" w:id="1787903939">
            <w:rPr>
              <w:rFonts w:ascii="Arial" w:hAnsi="Arial" w:cs="Arial"/>
              <w:color w:val="1F1F1F"/>
              <w:shd w:val="clear" w:color="auto" w:fill="FFFFFF"/>
            </w:rPr>
          </w:rPrChange>
        </w:rPr>
      </w:pPr>
      <w:del w:author="CHANDRASIRI H.V.B.L." w:date="2023-06-22T18:03:00Z" w:id="176161886">
        <w:r w:rsidRPr="0B301C88" w:rsidDel="22D69A7F">
          <w:rPr>
            <w:color w:val="1F1F1F"/>
            <w:rPrChange w:author="CHANDRASIRI H.V.B.L." w:date="2023-06-22T18:00:00Z" w:id="66744568">
              <w:rPr>
                <w:rFonts w:ascii="Arial" w:hAnsi="Arial" w:cs="Arial"/>
                <w:color w:val="1F1F1F"/>
              </w:rPr>
            </w:rPrChange>
          </w:rPr>
          <w:delText>(</w:delText>
        </w:r>
      </w:del>
      <w:ins w:author="CHANDRASIRI H.V.B.L." w:date="2023-06-22T18:03:00Z" w:id="214296047">
        <w:r w:rsidRPr="0B301C88" w:rsidR="002A488E">
          <w:rPr>
            <w:color w:val="1F1F1F"/>
          </w:rPr>
          <w:t>[</w:t>
        </w:r>
      </w:ins>
      <w:r w:rsidRPr="00255157" w:rsidR="22D69A7F">
        <w:rPr>
          <w:color w:val="1F1F1F"/>
          <w:shd w:val="clear" w:color="auto" w:fill="FFFFFF"/>
          <w:rPrChange w:author="CHANDRASIRI H.V.B.L." w:date="2023-06-22T18:00:00Z" w:id="1226581382">
            <w:rPr>
              <w:rFonts w:ascii="Arial" w:hAnsi="Arial" w:cs="Arial"/>
              <w:color w:val="1F1F1F"/>
              <w:shd w:val="clear" w:color="auto" w:fill="FFFFFF"/>
            </w:rPr>
          </w:rPrChange>
        </w:rPr>
        <w:t>2</w:t>
      </w:r>
      <w:del w:author="CHANDRASIRI H.V.B.L." w:date="2023-06-22T18:03:00Z" w:id="1948626597">
        <w:r w:rsidRPr="0B301C88" w:rsidDel="22D69A7F">
          <w:rPr>
            <w:color w:val="1F1F1F"/>
            <w:rPrChange w:author="CHANDRASIRI H.V.B.L." w:date="2023-06-22T18:00:00Z" w:id="325015217">
              <w:rPr>
                <w:rFonts w:ascii="Arial" w:hAnsi="Arial" w:cs="Arial"/>
                <w:color w:val="1F1F1F"/>
              </w:rPr>
            </w:rPrChange>
          </w:rPr>
          <w:delText>)</w:delText>
        </w:r>
      </w:del>
      <w:ins w:author="CHANDRASIRI H.V.B.L." w:date="2023-06-22T18:03:00Z" w:id="1700952298">
        <w:r w:rsidRPr="0B301C88" w:rsidR="002A488E">
          <w:rPr>
            <w:color w:val="1F1F1F"/>
          </w:rPr>
          <w:t>]</w:t>
        </w:r>
      </w:ins>
      <w:r w:rsidRPr="00255157" w:rsidR="22D69A7F">
        <w:rPr>
          <w:color w:val="1F1F1F"/>
          <w:shd w:val="clear" w:color="auto" w:fill="FFFFFF"/>
          <w:rPrChange w:author="CHANDRASIRI H.V.B.L." w:date="2023-06-22T18:00:00Z" w:id="55147807">
            <w:rPr>
              <w:rFonts w:ascii="Arial" w:hAnsi="Arial" w:cs="Arial"/>
              <w:color w:val="1F1F1F"/>
              <w:shd w:val="clear" w:color="auto" w:fill="FFFFFF"/>
            </w:rPr>
          </w:rPrChange>
        </w:rPr>
        <w:t xml:space="preserve"> Deep learning </w:t>
      </w:r>
      <w:r w:rsidRPr="00255157" w:rsidR="00760D70">
        <w:rPr>
          <w:color w:val="1F1F1F"/>
          <w:shd w:val="clear" w:color="auto" w:fill="FFFFFF"/>
          <w:rPrChange w:author="CHANDRASIRI H.V.B.L." w:date="2023-06-22T18:00:00Z" w:id="175487290">
            <w:rPr>
              <w:rFonts w:ascii="Arial" w:hAnsi="Arial" w:cs="Arial"/>
              <w:color w:val="1F1F1F"/>
              <w:shd w:val="clear" w:color="auto" w:fill="FFFFFF"/>
            </w:rPr>
          </w:rPrChange>
        </w:rPr>
        <w:t>is</w:t>
      </w:r>
      <w:r w:rsidRPr="00255157" w:rsidR="22D69A7F">
        <w:rPr>
          <w:color w:val="1F1F1F"/>
          <w:shd w:val="clear" w:color="auto" w:fill="FFFFFF"/>
          <w:rPrChange w:author="CHANDRASIRI H.V.B.L." w:date="2023-06-22T18:00:00Z" w:id="614579978">
            <w:rPr>
              <w:rFonts w:ascii="Arial" w:hAnsi="Arial" w:cs="Arial"/>
              <w:color w:val="1F1F1F"/>
              <w:shd w:val="clear" w:color="auto" w:fill="FFFFFF"/>
            </w:rPr>
          </w:rPrChange>
        </w:rPr>
        <w:t xml:space="preserve"> effective in </w:t>
      </w:r>
      <w:r w:rsidRPr="00255157" w:rsidR="79B82370">
        <w:rPr>
          <w:color w:val="1F1F1F"/>
          <w:shd w:val="clear" w:color="auto" w:fill="FFFFFF"/>
          <w:rPrChange w:author="CHANDRASIRI H.V.B.L." w:date="2023-06-22T18:00:00Z" w:id="1075189774">
            <w:rPr>
              <w:rFonts w:ascii="Arial" w:hAnsi="Arial" w:cs="Arial"/>
              <w:color w:val="1F1F1F"/>
              <w:shd w:val="clear" w:color="auto" w:fill="FFFFFF"/>
            </w:rPr>
          </w:rPrChange>
        </w:rPr>
        <w:t>various healthcare applications including disease diagnosis, prognosis, and treatment planning.</w:t>
      </w:r>
      <w:r w:rsidRPr="00255157" w:rsidR="22D69A7F">
        <w:rPr>
          <w:color w:val="1F1F1F"/>
          <w:shd w:val="clear" w:color="auto" w:fill="FFFFFF"/>
          <w:rPrChange w:author="CHANDRASIRI H.V.B.L." w:date="2023-06-22T18:00:00Z" w:id="1298704768">
            <w:rPr>
              <w:rFonts w:ascii="Arial" w:hAnsi="Arial" w:cs="Arial"/>
              <w:color w:val="1F1F1F"/>
              <w:shd w:val="clear" w:color="auto" w:fill="FFFFFF"/>
            </w:rPr>
          </w:rPrChange>
        </w:rPr>
        <w:t xml:space="preserve"> </w:t>
      </w:r>
      <w:del w:author="CHANDRASIRI H.V.B.L." w:date="2023-06-22T18:03:00Z" w:id="1372116711">
        <w:r w:rsidRPr="0B301C88" w:rsidDel="22D69A7F">
          <w:rPr>
            <w:color w:val="1F1F1F"/>
            <w:rPrChange w:author="CHANDRASIRI H.V.B.L." w:date="2023-06-22T18:00:00Z" w:id="45188463">
              <w:rPr>
                <w:rFonts w:ascii="Arial" w:hAnsi="Arial" w:cs="Arial"/>
                <w:color w:val="1F1F1F"/>
              </w:rPr>
            </w:rPrChange>
          </w:rPr>
          <w:delText>(</w:delText>
        </w:r>
      </w:del>
      <w:ins w:author="CHANDRASIRI H.V.B.L." w:date="2023-06-22T18:03:00Z" w:id="1292848565">
        <w:r w:rsidRPr="0B301C88" w:rsidR="002A488E">
          <w:rPr>
            <w:color w:val="1F1F1F"/>
          </w:rPr>
          <w:t>[</w:t>
        </w:r>
      </w:ins>
      <w:r w:rsidRPr="00255157" w:rsidR="22D69A7F">
        <w:rPr>
          <w:color w:val="1F1F1F"/>
          <w:shd w:val="clear" w:color="auto" w:fill="FFFFFF"/>
          <w:rPrChange w:author="CHANDRASIRI H.V.B.L." w:date="2023-06-22T18:00:00Z" w:id="221891944">
            <w:rPr>
              <w:rFonts w:ascii="Arial" w:hAnsi="Arial" w:cs="Arial"/>
              <w:color w:val="1F1F1F"/>
              <w:shd w:val="clear" w:color="auto" w:fill="FFFFFF"/>
            </w:rPr>
          </w:rPrChange>
        </w:rPr>
        <w:t>3</w:t>
      </w:r>
      <w:del w:author="CHANDRASIRI H.V.B.L." w:date="2023-06-22T18:03:00Z" w:id="702747326">
        <w:r w:rsidRPr="0B301C88" w:rsidDel="22D69A7F">
          <w:rPr>
            <w:color w:val="1F1F1F"/>
            <w:rPrChange w:author="CHANDRASIRI H.V.B.L." w:date="2023-06-22T18:00:00Z" w:id="1524773482">
              <w:rPr>
                <w:rFonts w:ascii="Arial" w:hAnsi="Arial" w:cs="Arial"/>
                <w:color w:val="1F1F1F"/>
              </w:rPr>
            </w:rPrChange>
          </w:rPr>
          <w:delText>)</w:delText>
        </w:r>
      </w:del>
      <w:ins w:author="CHANDRASIRI H.V.B.L." w:date="2023-06-22T18:03:00Z" w:id="2147448850">
        <w:r w:rsidRPr="0B301C88" w:rsidR="002A488E">
          <w:rPr>
            <w:color w:val="1F1F1F"/>
          </w:rPr>
          <w:t>]</w:t>
        </w:r>
      </w:ins>
      <w:r w:rsidRPr="00255157" w:rsidR="00096CDF">
        <w:rPr>
          <w:color w:val="1F1F1F"/>
          <w:shd w:val="clear" w:color="auto" w:fill="FFFFFF"/>
          <w:rPrChange w:author="CHANDRASIRI H.V.B.L." w:date="2023-06-22T18:00:00Z" w:id="1651281437">
            <w:rPr>
              <w:rFonts w:ascii="Arial" w:hAnsi="Arial" w:cs="Arial"/>
              <w:color w:val="1F1F1F"/>
              <w:shd w:val="clear" w:color="auto" w:fill="FFFFFF"/>
            </w:rPr>
          </w:rPrChange>
        </w:rPr>
        <w:t xml:space="preserve"> </w:t>
      </w:r>
      <w:r w:rsidRPr="00255157" w:rsidR="00F86BEA">
        <w:rPr>
          <w:color w:val="1F1F1F"/>
          <w:shd w:val="clear" w:color="auto" w:fill="FFFFFF"/>
          <w:rPrChange w:author="CHANDRASIRI H.V.B.L." w:date="2023-06-22T18:00:00Z" w:id="1747982549">
            <w:rPr>
              <w:rFonts w:ascii="Arial" w:hAnsi="Arial" w:cs="Arial"/>
              <w:color w:val="1F1F1F"/>
              <w:shd w:val="clear" w:color="auto" w:fill="FFFFFF"/>
            </w:rPr>
          </w:rPrChange>
        </w:rPr>
        <w:t>The current state of DL in healthcare was examined, along with the benefits and drawbacks of employing this technology, in this report. It also made suggestions for further research.</w:t>
      </w:r>
      <w:r w:rsidRPr="00255157" w:rsidR="22D69A7F">
        <w:rPr>
          <w:color w:val="1F1F1F"/>
          <w:shd w:val="clear" w:color="auto" w:fill="FFFFFF"/>
          <w:rPrChange w:author="CHANDRASIRI H.V.B.L." w:date="2023-06-22T18:00:00Z" w:id="289842918">
            <w:rPr>
              <w:rFonts w:ascii="Arial" w:hAnsi="Arial" w:cs="Arial"/>
              <w:color w:val="1F1F1F"/>
              <w:shd w:val="clear" w:color="auto" w:fill="FFFFFF"/>
            </w:rPr>
          </w:rPrChange>
        </w:rPr>
        <w:t xml:space="preserve"> </w:t>
      </w:r>
      <w:del w:author="CHANDRASIRI H.V.B.L." w:date="2023-06-22T18:03:00Z" w:id="29908248">
        <w:r w:rsidRPr="0B301C88" w:rsidDel="22D69A7F">
          <w:rPr>
            <w:color w:val="1F1F1F"/>
            <w:rPrChange w:author="CHANDRASIRI H.V.B.L." w:date="2023-06-22T18:00:00Z" w:id="427959478">
              <w:rPr>
                <w:rFonts w:ascii="Arial" w:hAnsi="Arial" w:cs="Arial"/>
                <w:color w:val="1F1F1F"/>
              </w:rPr>
            </w:rPrChange>
          </w:rPr>
          <w:delText>(</w:delText>
        </w:r>
      </w:del>
      <w:ins w:author="CHANDRASIRI H.V.B.L." w:date="2023-06-22T18:03:00Z" w:id="1784545537">
        <w:r w:rsidRPr="0B301C88" w:rsidR="002A488E">
          <w:rPr>
            <w:color w:val="1F1F1F"/>
          </w:rPr>
          <w:t>[</w:t>
        </w:r>
      </w:ins>
      <w:r w:rsidRPr="00255157" w:rsidR="22D69A7F">
        <w:rPr>
          <w:color w:val="1F1F1F"/>
          <w:shd w:val="clear" w:color="auto" w:fill="FFFFFF"/>
          <w:rPrChange w:author="CHANDRASIRI H.V.B.L." w:date="2023-06-22T18:00:00Z" w:id="1511417677">
            <w:rPr>
              <w:rFonts w:ascii="Arial" w:hAnsi="Arial" w:cs="Arial"/>
              <w:color w:val="1F1F1F"/>
              <w:shd w:val="clear" w:color="auto" w:fill="FFFFFF"/>
            </w:rPr>
          </w:rPrChange>
        </w:rPr>
        <w:t>4</w:t>
      </w:r>
      <w:del w:author="CHANDRASIRI H.V.B.L." w:date="2023-06-22T18:03:00Z" w:id="695473919">
        <w:r w:rsidRPr="0B301C88" w:rsidDel="22D69A7F">
          <w:rPr>
            <w:color w:val="1F1F1F"/>
            <w:rPrChange w:author="CHANDRASIRI H.V.B.L." w:date="2023-06-22T18:00:00Z" w:id="1942874947">
              <w:rPr>
                <w:rFonts w:ascii="Arial" w:hAnsi="Arial" w:cs="Arial"/>
                <w:color w:val="1F1F1F"/>
              </w:rPr>
            </w:rPrChange>
          </w:rPr>
          <w:delText>)</w:delText>
        </w:r>
      </w:del>
      <w:ins w:author="CHANDRASIRI H.V.B.L." w:date="2023-06-22T18:03:00Z" w:id="460605267">
        <w:r w:rsidRPr="0B301C88" w:rsidR="002A488E">
          <w:rPr>
            <w:color w:val="1F1F1F"/>
          </w:rPr>
          <w:t>]</w:t>
        </w:r>
      </w:ins>
      <w:r w:rsidRPr="00255157" w:rsidR="00096CDF">
        <w:rPr>
          <w:color w:val="1F1F1F"/>
          <w:shd w:val="clear" w:color="auto" w:fill="FFFFFF"/>
          <w:rPrChange w:author="CHANDRASIRI H.V.B.L." w:date="2023-06-22T18:00:00Z" w:id="1972528127">
            <w:rPr>
              <w:rFonts w:ascii="Arial" w:hAnsi="Arial" w:cs="Arial"/>
              <w:color w:val="1F1F1F"/>
              <w:shd w:val="clear" w:color="auto" w:fill="FFFFFF"/>
            </w:rPr>
          </w:rPrChange>
        </w:rPr>
        <w:t xml:space="preserve"> </w:t>
      </w:r>
      <w:r w:rsidRPr="00255157" w:rsidR="00B03F2C">
        <w:rPr>
          <w:color w:val="1F1F1F"/>
          <w:shd w:val="clear" w:color="auto" w:fill="FFFFFF"/>
          <w:rPrChange w:author="CHANDRASIRI H.V.B.L." w:date="2023-06-22T18:00:00Z" w:id="2045361455">
            <w:rPr>
              <w:rFonts w:ascii="Arial" w:hAnsi="Arial" w:cs="Arial"/>
              <w:color w:val="1F1F1F"/>
              <w:shd w:val="clear" w:color="auto" w:fill="FFFFFF"/>
            </w:rPr>
          </w:rPrChange>
        </w:rPr>
        <w:t xml:space="preserve">In relation to DL in healthcare, the paper discussed </w:t>
      </w:r>
      <w:r w:rsidRPr="00255157" w:rsidR="00B03F2C">
        <w:rPr>
          <w:color w:val="1F1F1F"/>
          <w:shd w:val="clear" w:color="auto" w:fill="FFFFFF"/>
          <w:rPrChange w:author="CHANDRASIRI H.V.B.L." w:date="2023-06-22T18:00:00Z" w:id="2089185301">
            <w:rPr>
              <w:rFonts w:ascii="Arial" w:hAnsi="Arial" w:cs="Arial"/>
              <w:color w:val="1F1F1F"/>
              <w:shd w:val="clear" w:color="auto" w:fill="FFFFFF"/>
            </w:rPr>
          </w:rPrChange>
        </w:rPr>
        <w:t xml:space="preserve">a number of</w:t>
      </w:r>
      <w:r w:rsidRPr="00255157" w:rsidR="00B03F2C">
        <w:rPr>
          <w:color w:val="1F1F1F"/>
          <w:shd w:val="clear" w:color="auto" w:fill="FFFFFF"/>
          <w:rPrChange w:author="CHANDRASIRI H.V.B.L." w:date="2023-06-22T18:00:00Z" w:id="1110290111">
            <w:rPr>
              <w:rFonts w:ascii="Arial" w:hAnsi="Arial" w:cs="Arial"/>
              <w:color w:val="1F1F1F"/>
              <w:shd w:val="clear" w:color="auto" w:fill="FFFFFF"/>
            </w:rPr>
          </w:rPrChange>
        </w:rPr>
        <w:t xml:space="preserve"> subjects. </w:t>
      </w:r>
      <w:del w:author="CHANDRASIRI H.V.B.L." w:date="2023-06-22T18:03:00Z" w:id="950633027">
        <w:r w:rsidRPr="0B301C88" w:rsidDel="22D69A7F">
          <w:rPr>
            <w:color w:val="1F1F1F"/>
            <w:rPrChange w:author="CHANDRASIRI H.V.B.L." w:date="2023-06-22T18:00:00Z" w:id="802398468">
              <w:rPr>
                <w:rFonts w:ascii="Arial" w:hAnsi="Arial" w:cs="Arial"/>
                <w:color w:val="1F1F1F"/>
              </w:rPr>
            </w:rPrChange>
          </w:rPr>
          <w:delText>(</w:delText>
        </w:r>
      </w:del>
      <w:ins w:author="CHANDRASIRI H.V.B.L." w:date="2023-06-22T18:03:00Z" w:id="1974930006">
        <w:r w:rsidRPr="0B301C88" w:rsidR="002A488E">
          <w:rPr>
            <w:color w:val="1F1F1F"/>
          </w:rPr>
          <w:t>[</w:t>
        </w:r>
      </w:ins>
      <w:r w:rsidRPr="00255157" w:rsidR="22D69A7F">
        <w:rPr>
          <w:color w:val="1F1F1F"/>
          <w:shd w:val="clear" w:color="auto" w:fill="FFFFFF"/>
          <w:rPrChange w:author="CHANDRASIRI H.V.B.L." w:date="2023-06-22T18:00:00Z" w:id="1482454534">
            <w:rPr>
              <w:rFonts w:ascii="Arial" w:hAnsi="Arial" w:cs="Arial"/>
              <w:color w:val="1F1F1F"/>
              <w:shd w:val="clear" w:color="auto" w:fill="FFFFFF"/>
            </w:rPr>
          </w:rPrChange>
        </w:rPr>
        <w:t>5</w:t>
      </w:r>
      <w:del w:author="CHANDRASIRI H.V.B.L." w:date="2023-06-22T18:03:00Z" w:id="962204755">
        <w:r w:rsidRPr="0B301C88" w:rsidDel="22D69A7F">
          <w:rPr>
            <w:color w:val="1F1F1F"/>
            <w:rPrChange w:author="CHANDRASIRI H.V.B.L." w:date="2023-06-22T18:00:00Z" w:id="85732077">
              <w:rPr>
                <w:rFonts w:ascii="Arial" w:hAnsi="Arial" w:cs="Arial"/>
                <w:color w:val="1F1F1F"/>
              </w:rPr>
            </w:rPrChange>
          </w:rPr>
          <w:delText>)</w:delText>
        </w:r>
      </w:del>
      <w:ins w:author="CHANDRASIRI H.V.B.L." w:date="2023-06-22T18:03:00Z" w:id="1401042096">
        <w:r w:rsidRPr="0B301C88" w:rsidR="002A488E">
          <w:rPr>
            <w:color w:val="1F1F1F"/>
          </w:rPr>
          <w:t>]</w:t>
        </w:r>
      </w:ins>
      <w:r w:rsidRPr="00255157" w:rsidR="00D6308C">
        <w:rPr>
          <w:color w:val="1F1F1F"/>
          <w:shd w:val="clear" w:color="auto" w:fill="FFFFFF"/>
          <w:rPrChange w:author="CHANDRASIRI H.V.B.L." w:date="2023-06-22T18:00:00Z" w:id="661327810">
            <w:rPr>
              <w:rFonts w:ascii="Arial" w:hAnsi="Arial" w:cs="Arial"/>
              <w:color w:val="1F1F1F"/>
              <w:shd w:val="clear" w:color="auto" w:fill="FFFFFF"/>
            </w:rPr>
          </w:rPrChange>
        </w:rPr>
        <w:t xml:space="preserve"> </w:t>
      </w:r>
      <w:r w:rsidRPr="00255157" w:rsidR="22D69A7F">
        <w:rPr>
          <w:color w:val="1F1F1F"/>
          <w:shd w:val="clear" w:color="auto" w:fill="FFFFFF"/>
          <w:rPrChange w:author="CHANDRASIRI H.V.B.L." w:date="2023-06-22T18:00:00Z" w:id="1519954434">
            <w:rPr>
              <w:rFonts w:ascii="Arial" w:hAnsi="Arial" w:cs="Arial"/>
              <w:color w:val="1F1F1F"/>
              <w:shd w:val="clear" w:color="auto" w:fill="FFFFFF"/>
            </w:rPr>
          </w:rPrChange>
        </w:rPr>
        <w:t>This paper</w:t>
      </w:r>
      <w:r w:rsidRPr="00255157" w:rsidR="23ED6291">
        <w:rPr>
          <w:color w:val="1F1F1F"/>
          <w:shd w:val="clear" w:color="auto" w:fill="FFFFFF"/>
          <w:rPrChange w:author="CHANDRASIRI H.V.B.L." w:date="2023-06-22T18:00:00Z" w:id="1128703398">
            <w:rPr>
              <w:rFonts w:ascii="Arial" w:hAnsi="Arial" w:cs="Arial"/>
              <w:color w:val="1F1F1F"/>
              <w:shd w:val="clear" w:color="auto" w:fill="FFFFFF"/>
            </w:rPr>
          </w:rPrChange>
        </w:rPr>
        <w:t xml:space="preserve"> is </w:t>
      </w:r>
      <w:r w:rsidRPr="00255157" w:rsidR="00096CDF">
        <w:rPr>
          <w:color w:val="1F1F1F"/>
          <w:shd w:val="clear" w:color="auto" w:fill="FFFFFF"/>
          <w:rPrChange w:author="CHANDRASIRI H.V.B.L." w:date="2023-06-22T18:00:00Z" w:id="1399574939">
            <w:rPr>
              <w:rFonts w:ascii="Arial" w:hAnsi="Arial" w:cs="Arial"/>
              <w:color w:val="1F1F1F"/>
              <w:shd w:val="clear" w:color="auto" w:fill="FFFFFF"/>
            </w:rPr>
          </w:rPrChange>
        </w:rPr>
        <w:t xml:space="preserve">helpful </w:t>
      </w:r>
      <w:r w:rsidRPr="00255157" w:rsidR="23ED6291">
        <w:rPr>
          <w:color w:val="1F1F1F"/>
          <w:shd w:val="clear" w:color="auto" w:fill="FFFFFF"/>
          <w:rPrChange w:author="CHANDRASIRI H.V.B.L." w:date="2023-06-22T18:00:00Z" w:id="1089068938">
            <w:rPr>
              <w:rFonts w:ascii="Arial" w:hAnsi="Arial" w:cs="Arial"/>
              <w:color w:val="1F1F1F"/>
              <w:shd w:val="clear" w:color="auto" w:fill="FFFFFF"/>
            </w:rPr>
          </w:rPrChange>
        </w:rPr>
        <w:t xml:space="preserve">for researchers in the field of healthcare and </w:t>
      </w:r>
      <w:r w:rsidRPr="00255157" w:rsidR="15C58B79">
        <w:rPr>
          <w:color w:val="1F1F1F"/>
          <w:shd w:val="clear" w:color="auto" w:fill="FFFFFF"/>
        </w:rPr>
        <w:t xml:space="preserve">provides</w:t>
      </w:r>
      <w:r w:rsidRPr="00255157" w:rsidR="00AF23E6">
        <w:rPr>
          <w:color w:val="1F1F1F"/>
          <w:shd w:val="clear" w:color="auto" w:fill="FFFFFF"/>
          <w:rPrChange w:author="CHANDRASIRI H.V.B.L." w:date="2023-06-22T18:00:00Z" w:id="2081781040">
            <w:rPr>
              <w:rFonts w:ascii="Arial" w:hAnsi="Arial" w:cs="Arial"/>
              <w:color w:val="1F1F1F"/>
              <w:shd w:val="clear" w:color="auto" w:fill="FFFFFF"/>
            </w:rPr>
          </w:rPrChange>
        </w:rPr>
        <w:t xml:space="preserve"> </w:t>
      </w:r>
      <w:r w:rsidRPr="00255157" w:rsidR="23ED6291">
        <w:rPr>
          <w:color w:val="1F1F1F"/>
          <w:shd w:val="clear" w:color="auto" w:fill="FFFFFF"/>
          <w:rPrChange w:author="CHANDRASIRI H.V.B.L." w:date="2023-06-22T18:00:00Z" w:id="666766462">
            <w:rPr>
              <w:rFonts w:ascii="Arial" w:hAnsi="Arial" w:cs="Arial"/>
              <w:color w:val="1F1F1F"/>
              <w:shd w:val="clear" w:color="auto" w:fill="FFFFFF"/>
            </w:rPr>
          </w:rPrChange>
        </w:rPr>
        <w:t>a com</w:t>
      </w:r>
      <w:r w:rsidRPr="00255157" w:rsidR="1948E096">
        <w:rPr>
          <w:color w:val="1F1F1F"/>
          <w:shd w:val="clear" w:color="auto" w:fill="FFFFFF"/>
          <w:rPrChange w:author="CHANDRASIRI H.V.B.L." w:date="2023-06-22T18:00:00Z" w:id="1672134133">
            <w:rPr>
              <w:rFonts w:ascii="Arial" w:hAnsi="Arial" w:cs="Arial"/>
              <w:color w:val="1F1F1F"/>
              <w:shd w:val="clear" w:color="auto" w:fill="FFFFFF"/>
            </w:rPr>
          </w:rPrChange>
        </w:rPr>
        <w:t>prehensive overview of the potential uses of deep learning in healthcare</w:t>
      </w:r>
      <w:r w:rsidRPr="00255157" w:rsidR="22D69A7F">
        <w:rPr>
          <w:color w:val="1F1F1F"/>
          <w:shd w:val="clear" w:color="auto" w:fill="FFFFFF"/>
          <w:rPrChange w:author="CHANDRASIRI H.V.B.L." w:date="2023-06-22T18:00:00Z" w:id="2010861145">
            <w:rPr>
              <w:rFonts w:ascii="Arial" w:hAnsi="Arial" w:cs="Arial"/>
              <w:color w:val="1F1F1F"/>
              <w:shd w:val="clear" w:color="auto" w:fill="FFFFFF"/>
            </w:rPr>
          </w:rPrChange>
        </w:rPr>
        <w:t xml:space="preserve">. </w:t>
      </w:r>
      <w:del w:author="CHANDRASIRI H.V.B.L." w:date="2023-06-22T18:03:00Z" w:id="611883360">
        <w:r w:rsidRPr="0B301C88" w:rsidDel="22D69A7F">
          <w:rPr>
            <w:color w:val="1F1F1F"/>
            <w:rPrChange w:author="CHANDRASIRI H.V.B.L." w:date="2023-06-22T18:00:00Z" w:id="1393748764">
              <w:rPr>
                <w:rFonts w:ascii="Arial" w:hAnsi="Arial" w:cs="Arial"/>
                <w:color w:val="1F1F1F"/>
              </w:rPr>
            </w:rPrChange>
          </w:rPr>
          <w:delText>(</w:delText>
        </w:r>
      </w:del>
      <w:ins w:author="CHANDRASIRI H.V.B.L." w:date="2023-06-22T18:03:00Z" w:id="1956268678">
        <w:r w:rsidRPr="0B301C88" w:rsidR="002A488E">
          <w:rPr>
            <w:color w:val="1F1F1F"/>
          </w:rPr>
          <w:t>[</w:t>
        </w:r>
      </w:ins>
      <w:r w:rsidRPr="0B301C88" w:rsidR="22D69A7F">
        <w:rPr>
          <w:i w:val="1"/>
          <w:iCs w:val="1"/>
          <w:color w:val="1F1F1F"/>
          <w:shd w:val="clear" w:color="auto" w:fill="FFFFFF"/>
          <w:rPrChange w:author="CHANDRASIRI H.V.B.L." w:date="2023-06-22T18:00:00Z" w:id="1334297528">
            <w:rPr>
              <w:rFonts w:ascii="Arial" w:hAnsi="Arial" w:cs="Arial"/>
              <w:i w:val="1"/>
              <w:iCs w:val="1"/>
              <w:color w:val="1F1F1F"/>
              <w:shd w:val="clear" w:color="auto" w:fill="FFFFFF"/>
            </w:rPr>
          </w:rPrChange>
        </w:rPr>
        <w:t>6</w:t>
      </w:r>
      <w:del w:author="CHANDRASIRI H.V.B.L." w:date="2023-06-22T18:03:00Z" w:id="1358551172">
        <w:r w:rsidRPr="0B301C88" w:rsidDel="22D69A7F">
          <w:rPr>
            <w:color w:val="1F1F1F"/>
            <w:rPrChange w:author="CHANDRASIRI H.V.B.L." w:date="2023-06-22T18:00:00Z" w:id="729687296">
              <w:rPr>
                <w:rFonts w:ascii="Arial" w:hAnsi="Arial" w:cs="Arial"/>
                <w:color w:val="1F1F1F"/>
              </w:rPr>
            </w:rPrChange>
          </w:rPr>
          <w:delText>)</w:delText>
        </w:r>
      </w:del>
      <w:ins w:author="CHANDRASIRI H.V.B.L." w:date="2023-06-22T18:03:00Z" w:id="1312052990">
        <w:r w:rsidRPr="0B301C88" w:rsidR="002A488E">
          <w:rPr>
            <w:color w:val="1F1F1F"/>
          </w:rPr>
          <w:t>]</w:t>
        </w:r>
      </w:ins>
      <w:r w:rsidRPr="0B301C88" w:rsidR="00AF23E6">
        <w:rPr>
          <w:color w:val="1F1F1F"/>
          <w:shd w:val="clear" w:color="auto" w:fill="FFFFFF"/>
          <w:rPrChange w:author="CHANDRASIRI H.V.B.L." w:date="2023-06-22T18:00:00Z" w:id="987037773">
            <w:rPr>
              <w:rFonts w:ascii="Arial" w:hAnsi="Arial" w:cs="Arial"/>
              <w:color w:val="1F1F1F"/>
              <w:shd w:val="clear" w:color="auto" w:fill="FFFFFF"/>
            </w:rPr>
          </w:rPrChange>
        </w:rPr>
        <w:t xml:space="preserve"> </w:t>
      </w:r>
      <w:r w:rsidRPr="0B301C88" w:rsidR="00B03F2C">
        <w:rPr>
          <w:color w:val="1F1F1F"/>
          <w:shd w:val="clear" w:color="auto" w:fill="FFFFFF"/>
          <w:rPrChange w:author="CHANDRASIRI H.V.B.L." w:date="2023-06-22T18:00:00Z" w:id="1042522508">
            <w:rPr>
              <w:rFonts w:ascii="Arial" w:hAnsi="Arial" w:cs="Arial"/>
              <w:color w:val="1F1F1F"/>
              <w:shd w:val="clear" w:color="auto" w:fill="FFFFFF"/>
            </w:rPr>
          </w:rPrChange>
        </w:rPr>
        <w:t>This paper may have some drawbacks, including a potential lack of precise methodology for molecular data analysis and a lack of special attention on the performance comparison of various molecular data in the detection of diabetic retinopathy.</w:t>
      </w:r>
      <w:r w:rsidRPr="00255157" w:rsidR="502D1AA0">
        <w:rPr>
          <w:color w:val="1F1F1F"/>
          <w:shd w:val="clear" w:color="auto" w:fill="FFFFFF"/>
          <w:rPrChange w:author="CHANDRASIRI H.V.B.L." w:date="2023-06-22T18:00:00Z" w:id="885980185">
            <w:rPr>
              <w:rFonts w:ascii="Arial" w:hAnsi="Arial" w:cs="Arial"/>
              <w:color w:val="1F1F1F"/>
              <w:shd w:val="clear" w:color="auto" w:fill="FFFFFF"/>
            </w:rPr>
          </w:rPrChange>
        </w:rPr>
        <w:t xml:space="preserve"> </w:t>
      </w:r>
      <w:del w:author="CHANDRASIRI H.V.B.L." w:date="2023-06-22T18:03:00Z" w:id="1480682388">
        <w:r w:rsidRPr="0B301C88" w:rsidDel="502D1AA0">
          <w:rPr>
            <w:color w:val="1F1F1F"/>
            <w:rPrChange w:author="CHANDRASIRI H.V.B.L." w:date="2023-06-22T18:00:00Z" w:id="516766136">
              <w:rPr>
                <w:rFonts w:ascii="Arial" w:hAnsi="Arial" w:cs="Arial"/>
                <w:color w:val="1F1F1F"/>
              </w:rPr>
            </w:rPrChange>
          </w:rPr>
          <w:delText>(</w:delText>
        </w:r>
      </w:del>
      <w:ins w:author="CHANDRASIRI H.V.B.L." w:date="2023-06-22T18:03:00Z" w:id="1097670315">
        <w:r w:rsidRPr="0B301C88" w:rsidR="002A488E">
          <w:rPr>
            <w:color w:val="1F1F1F"/>
          </w:rPr>
          <w:t>[</w:t>
        </w:r>
      </w:ins>
      <w:r w:rsidRPr="00255157" w:rsidR="22D69A7F">
        <w:rPr>
          <w:color w:val="1F1F1F"/>
          <w:shd w:val="clear" w:color="auto" w:fill="FFFFFF"/>
          <w:rPrChange w:author="CHANDRASIRI H.V.B.L." w:date="2023-06-22T18:00:00Z" w:id="1308005463">
            <w:rPr>
              <w:rFonts w:ascii="Arial" w:hAnsi="Arial" w:cs="Arial"/>
              <w:color w:val="1F1F1F"/>
              <w:shd w:val="clear" w:color="auto" w:fill="FFFFFF"/>
            </w:rPr>
          </w:rPrChange>
        </w:rPr>
        <w:t>7</w:t>
      </w:r>
      <w:del w:author="CHANDRASIRI H.V.B.L." w:date="2023-06-22T18:03:00Z" w:id="112411404">
        <w:r w:rsidRPr="0B301C88" w:rsidDel="22D69A7F">
          <w:rPr>
            <w:color w:val="1F1F1F"/>
            <w:rPrChange w:author="CHANDRASIRI H.V.B.L." w:date="2023-06-22T18:00:00Z" w:id="1024940765">
              <w:rPr>
                <w:rFonts w:ascii="Arial" w:hAnsi="Arial" w:cs="Arial"/>
                <w:color w:val="1F1F1F"/>
              </w:rPr>
            </w:rPrChange>
          </w:rPr>
          <w:delText>)</w:delText>
        </w:r>
      </w:del>
      <w:ins w:author="CHANDRASIRI H.V.B.L." w:date="2023-06-22T18:03:00Z" w:id="1061467475">
        <w:r w:rsidRPr="0B301C88" w:rsidR="002A488E">
          <w:rPr>
            <w:color w:val="1F1F1F"/>
          </w:rPr>
          <w:t>]</w:t>
        </w:r>
      </w:ins>
      <w:r w:rsidRPr="00255157" w:rsidR="00D6308C">
        <w:rPr>
          <w:color w:val="1F1F1F"/>
          <w:shd w:val="clear" w:color="auto" w:fill="FFFFFF"/>
          <w:rPrChange w:author="CHANDRASIRI H.V.B.L." w:date="2023-06-22T18:00:00Z" w:id="1903438134">
            <w:rPr>
              <w:rFonts w:ascii="Arial" w:hAnsi="Arial" w:cs="Arial"/>
              <w:color w:val="1F1F1F"/>
              <w:shd w:val="clear" w:color="auto" w:fill="FFFFFF"/>
            </w:rPr>
          </w:rPrChange>
        </w:rPr>
        <w:t xml:space="preserve"> </w:t>
      </w:r>
      <w:r w:rsidRPr="00255157" w:rsidR="22D69A7F">
        <w:rPr>
          <w:color w:val="1F1F1F"/>
          <w:shd w:val="clear" w:color="auto" w:fill="FFFFFF"/>
          <w:rPrChange w:author="CHANDRASIRI H.V.B.L." w:date="2023-06-22T18:00:00Z" w:id="1150224767">
            <w:rPr>
              <w:rFonts w:ascii="Arial" w:hAnsi="Arial" w:cs="Arial"/>
              <w:color w:val="1F1F1F"/>
              <w:shd w:val="clear" w:color="auto" w:fill="FFFFFF"/>
            </w:rPr>
          </w:rPrChange>
        </w:rPr>
        <w:t>The authors conclude</w:t>
      </w:r>
      <w:r w:rsidRPr="00255157" w:rsidR="79E1FA38">
        <w:rPr>
          <w:color w:val="1F1F1F"/>
          <w:shd w:val="clear" w:color="auto" w:fill="FFFFFF"/>
          <w:rPrChange w:author="CHANDRASIRI H.V.B.L." w:date="2023-06-22T18:00:00Z" w:id="1325457491">
            <w:rPr>
              <w:rFonts w:ascii="Arial" w:hAnsi="Arial" w:cs="Arial"/>
              <w:color w:val="1F1F1F"/>
              <w:shd w:val="clear" w:color="auto" w:fill="FFFFFF"/>
            </w:rPr>
          </w:rPrChange>
        </w:rPr>
        <w:t>d</w:t>
      </w:r>
      <w:r w:rsidRPr="00255157" w:rsidR="22D69A7F">
        <w:rPr>
          <w:color w:val="1F1F1F"/>
          <w:shd w:val="clear" w:color="auto" w:fill="FFFFFF"/>
          <w:rPrChange w:author="CHANDRASIRI H.V.B.L." w:date="2023-06-22T18:00:00Z" w:id="526110458">
            <w:rPr>
              <w:rFonts w:ascii="Arial" w:hAnsi="Arial" w:cs="Arial"/>
              <w:color w:val="1F1F1F"/>
              <w:shd w:val="clear" w:color="auto" w:fill="FFFFFF"/>
            </w:rPr>
          </w:rPrChange>
        </w:rPr>
        <w:t xml:space="preserve"> that DL has the potential to </w:t>
      </w:r>
      <w:r w:rsidRPr="00255157" w:rsidR="004F6803">
        <w:rPr>
          <w:color w:val="1F1F1F"/>
          <w:shd w:val="clear" w:color="auto" w:fill="FFFFFF"/>
          <w:rPrChange w:author="CHANDRASIRI H.V.B.L." w:date="2023-06-22T18:00:00Z" w:id="1094975017">
            <w:rPr>
              <w:rFonts w:ascii="Arial" w:hAnsi="Arial" w:cs="Arial"/>
              <w:color w:val="1F1F1F"/>
              <w:shd w:val="clear" w:color="auto" w:fill="FFFFFF"/>
            </w:rPr>
          </w:rPrChange>
        </w:rPr>
        <w:t>revolutionize</w:t>
      </w:r>
      <w:r w:rsidRPr="00255157" w:rsidR="00123F9D">
        <w:rPr>
          <w:color w:val="1F1F1F"/>
          <w:shd w:val="clear" w:color="auto" w:fill="FFFFFF"/>
          <w:rPrChange w:author="CHANDRASIRI H.V.B.L." w:date="2023-06-22T18:00:00Z" w:id="660790109">
            <w:rPr>
              <w:rFonts w:ascii="Arial" w:hAnsi="Arial" w:cs="Arial"/>
              <w:color w:val="1F1F1F"/>
              <w:shd w:val="clear" w:color="auto" w:fill="FFFFFF"/>
            </w:rPr>
          </w:rPrChange>
        </w:rPr>
        <w:t xml:space="preserve"> </w:t>
      </w:r>
      <w:r w:rsidRPr="00255157" w:rsidR="22D69A7F">
        <w:rPr>
          <w:color w:val="1F1F1F"/>
          <w:shd w:val="clear" w:color="auto" w:fill="FFFFFF"/>
          <w:rPrChange w:author="CHANDRASIRI H.V.B.L." w:date="2023-06-22T18:00:00Z" w:id="534245277">
            <w:rPr>
              <w:rFonts w:ascii="Arial" w:hAnsi="Arial" w:cs="Arial"/>
              <w:color w:val="1F1F1F"/>
              <w:shd w:val="clear" w:color="auto" w:fill="FFFFFF"/>
            </w:rPr>
          </w:rPrChange>
        </w:rPr>
        <w:t xml:space="preserve">healthcare. However, they also </w:t>
      </w:r>
      <w:r w:rsidRPr="00255157" w:rsidR="527B7F8C">
        <w:rPr>
          <w:color w:val="1F1F1F"/>
          <w:shd w:val="clear" w:color="auto" w:fill="FFFFFF"/>
        </w:rPr>
        <w:t xml:space="preserve">alert us</w:t>
      </w:r>
      <w:r w:rsidRPr="00255157" w:rsidR="4E80B586">
        <w:rPr>
          <w:color w:val="1F1F1F"/>
          <w:shd w:val="clear" w:color="auto" w:fill="FFFFFF"/>
          <w:rPrChange w:author="CHANDRASIRI H.V.B.L." w:date="2023-06-22T18:00:00Z" w:id="1247949330">
            <w:rPr>
              <w:rFonts w:ascii="Arial" w:hAnsi="Arial" w:cs="Arial"/>
              <w:color w:val="1F1F1F"/>
              <w:shd w:val="clear" w:color="auto" w:fill="FFFFFF"/>
            </w:rPr>
          </w:rPrChange>
        </w:rPr>
        <w:t xml:space="preserve"> </w:t>
      </w:r>
      <w:r w:rsidRPr="00255157" w:rsidR="22D69A7F">
        <w:rPr>
          <w:color w:val="1F1F1F"/>
          <w:shd w:val="clear" w:color="auto" w:fill="FFFFFF"/>
          <w:rPrChange w:author="CHANDRASIRI H.V.B.L." w:date="2023-06-22T18:00:00Z" w:id="1563159872">
            <w:rPr>
              <w:rFonts w:ascii="Arial" w:hAnsi="Arial" w:cs="Arial"/>
              <w:color w:val="1F1F1F"/>
              <w:shd w:val="clear" w:color="auto" w:fill="FFFFFF"/>
            </w:rPr>
          </w:rPrChange>
        </w:rPr>
        <w:t xml:space="preserve">that </w:t>
      </w:r>
      <w:r w:rsidRPr="00255157" w:rsidR="00123F9D">
        <w:rPr>
          <w:color w:val="1F1F1F"/>
          <w:shd w:val="clear" w:color="auto" w:fill="FFFFFF"/>
          <w:rPrChange w:author="CHANDRASIRI H.V.B.L." w:date="2023-06-22T18:00:00Z" w:id="1655637908">
            <w:rPr>
              <w:rFonts w:ascii="Arial" w:hAnsi="Arial" w:cs="Arial"/>
              <w:color w:val="1F1F1F"/>
              <w:shd w:val="clear" w:color="auto" w:fill="FFFFFF"/>
            </w:rPr>
          </w:rPrChange>
        </w:rPr>
        <w:t>several challenges must</w:t>
      </w:r>
      <w:r w:rsidRPr="00255157" w:rsidR="22D69A7F">
        <w:rPr>
          <w:color w:val="1F1F1F"/>
          <w:shd w:val="clear" w:color="auto" w:fill="FFFFFF"/>
          <w:rPrChange w:author="CHANDRASIRI H.V.B.L." w:date="2023-06-22T18:00:00Z" w:id="214533596">
            <w:rPr>
              <w:rFonts w:ascii="Arial" w:hAnsi="Arial" w:cs="Arial"/>
              <w:color w:val="1F1F1F"/>
              <w:shd w:val="clear" w:color="auto" w:fill="FFFFFF"/>
            </w:rPr>
          </w:rPrChange>
        </w:rPr>
        <w:t xml:space="preserve"> be addressed before </w:t>
      </w:r>
      <w:r w:rsidRPr="00255157" w:rsidR="4E80B586">
        <w:rPr>
          <w:color w:val="1F1F1F"/>
          <w:shd w:val="clear" w:color="auto" w:fill="FFFFFF"/>
          <w:rPrChange w:author="CHANDRASIRI H.V.B.L." w:date="2023-06-22T18:00:00Z" w:id="655526115">
            <w:rPr>
              <w:rFonts w:ascii="Arial" w:hAnsi="Arial" w:cs="Arial"/>
              <w:color w:val="1F1F1F"/>
              <w:shd w:val="clear" w:color="auto" w:fill="FFFFFF"/>
            </w:rPr>
          </w:rPrChange>
        </w:rPr>
        <w:t xml:space="preserve">applying </w:t>
      </w:r>
      <w:r w:rsidRPr="00255157" w:rsidR="22D69A7F">
        <w:rPr>
          <w:color w:val="1F1F1F"/>
          <w:shd w:val="clear" w:color="auto" w:fill="FFFFFF"/>
          <w:rPrChange w:author="CHANDRASIRI H.V.B.L." w:date="2023-06-22T18:00:00Z" w:id="1618374778">
            <w:rPr>
              <w:rFonts w:ascii="Arial" w:hAnsi="Arial" w:cs="Arial"/>
              <w:color w:val="1F1F1F"/>
              <w:shd w:val="clear" w:color="auto" w:fill="FFFFFF"/>
            </w:rPr>
          </w:rPrChange>
        </w:rPr>
        <w:t xml:space="preserve">this technology. </w:t>
      </w:r>
      <w:del w:author="CHANDRASIRI H.V.B.L." w:date="2023-06-22T18:03:00Z" w:id="597227769">
        <w:r w:rsidRPr="0B301C88" w:rsidDel="22D69A7F">
          <w:rPr>
            <w:color w:val="1F1F1F"/>
            <w:rPrChange w:author="CHANDRASIRI H.V.B.L." w:date="2023-06-22T18:00:00Z" w:id="1411829747">
              <w:rPr>
                <w:rFonts w:ascii="Arial" w:hAnsi="Arial" w:cs="Arial"/>
                <w:color w:val="1F1F1F"/>
              </w:rPr>
            </w:rPrChange>
          </w:rPr>
          <w:delText>(</w:delText>
        </w:r>
      </w:del>
      <w:ins w:author="CHANDRASIRI H.V.B.L." w:date="2023-06-22T18:03:00Z" w:id="1131346114">
        <w:r w:rsidRPr="0B301C88" w:rsidR="002A488E">
          <w:rPr>
            <w:color w:val="1F1F1F"/>
          </w:rPr>
          <w:t>[</w:t>
        </w:r>
      </w:ins>
      <w:r w:rsidRPr="00255157" w:rsidR="22D69A7F">
        <w:rPr>
          <w:color w:val="1F1F1F"/>
          <w:shd w:val="clear" w:color="auto" w:fill="FFFFFF"/>
          <w:rPrChange w:author="CHANDRASIRI H.V.B.L." w:date="2023-06-22T18:00:00Z" w:id="1891610495">
            <w:rPr>
              <w:rFonts w:ascii="Arial" w:hAnsi="Arial" w:cs="Arial"/>
              <w:color w:val="1F1F1F"/>
              <w:shd w:val="clear" w:color="auto" w:fill="FFFFFF"/>
            </w:rPr>
          </w:rPrChange>
        </w:rPr>
        <w:t>8</w:t>
      </w:r>
      <w:del w:author="CHANDRASIRI H.V.B.L." w:date="2023-06-22T18:03:00Z" w:id="581181242">
        <w:r w:rsidRPr="0B301C88" w:rsidDel="22D69A7F">
          <w:rPr>
            <w:color w:val="1F1F1F"/>
            <w:rPrChange w:author="CHANDRASIRI H.V.B.L." w:date="2023-06-22T18:00:00Z" w:id="239283140">
              <w:rPr>
                <w:rFonts w:ascii="Arial" w:hAnsi="Arial" w:cs="Arial"/>
                <w:color w:val="1F1F1F"/>
              </w:rPr>
            </w:rPrChange>
          </w:rPr>
          <w:delText>)</w:delText>
        </w:r>
      </w:del>
      <w:ins w:author="CHANDRASIRI H.V.B.L." w:date="2023-06-22T18:03:00Z" w:id="235711590">
        <w:r w:rsidRPr="0B301C88" w:rsidR="002A488E">
          <w:rPr>
            <w:color w:val="1F1F1F"/>
          </w:rPr>
          <w:t>]</w:t>
        </w:r>
      </w:ins>
      <w:r w:rsidRPr="00255157" w:rsidR="22D69A7F">
        <w:rPr>
          <w:color w:val="1F1F1F"/>
          <w:shd w:val="clear" w:color="auto" w:fill="FFFFFF"/>
          <w:rPrChange w:author="CHANDRASIRI H.V.B.L." w:date="2023-06-22T18:00:00Z" w:id="1541303644">
            <w:rPr>
              <w:rFonts w:ascii="Arial" w:hAnsi="Arial" w:cs="Arial"/>
              <w:color w:val="1F1F1F"/>
              <w:shd w:val="clear" w:color="auto" w:fill="FFFFFF"/>
            </w:rPr>
          </w:rPrChange>
        </w:rPr>
        <w:t>The authors discuss</w:t>
      </w:r>
      <w:r w:rsidRPr="00255157" w:rsidR="707B6C9B">
        <w:rPr>
          <w:color w:val="1F1F1F"/>
          <w:shd w:val="clear" w:color="auto" w:fill="FFFFFF"/>
          <w:rPrChange w:author="CHANDRASIRI H.V.B.L." w:date="2023-06-22T18:00:00Z" w:id="803016503">
            <w:rPr>
              <w:rFonts w:ascii="Arial" w:hAnsi="Arial" w:cs="Arial"/>
              <w:color w:val="1F1F1F"/>
              <w:shd w:val="clear" w:color="auto" w:fill="FFFFFF"/>
            </w:rPr>
          </w:rPrChange>
        </w:rPr>
        <w:t>ed</w:t>
      </w:r>
      <w:r w:rsidRPr="00255157" w:rsidR="22D69A7F">
        <w:rPr>
          <w:color w:val="1F1F1F"/>
          <w:shd w:val="clear" w:color="auto" w:fill="FFFFFF"/>
          <w:rPrChange w:author="CHANDRASIRI H.V.B.L." w:date="2023-06-22T18:00:00Z" w:id="1633360227">
            <w:rPr>
              <w:rFonts w:ascii="Arial" w:hAnsi="Arial" w:cs="Arial"/>
              <w:color w:val="1F1F1F"/>
              <w:shd w:val="clear" w:color="auto" w:fill="FFFFFF"/>
            </w:rPr>
          </w:rPrChange>
        </w:rPr>
        <w:t xml:space="preserve"> the potential of DL to improve the accuracy of disease diagnosis, </w:t>
      </w:r>
      <w:r w:rsidRPr="00255157" w:rsidR="3C42A470">
        <w:rPr>
          <w:color w:val="1F1F1F"/>
          <w:shd w:val="clear" w:color="auto" w:fill="FFFFFF"/>
          <w:rPrChange w:author="CHANDRASIRI H.V.B.L." w:date="2023-06-22T18:00:00Z" w:id="1823098482">
            <w:rPr>
              <w:rFonts w:ascii="Arial" w:hAnsi="Arial" w:cs="Arial"/>
              <w:color w:val="1F1F1F"/>
              <w:shd w:val="clear" w:color="auto" w:fill="FFFFFF"/>
            </w:rPr>
          </w:rPrChange>
        </w:rPr>
        <w:t>which supports the scope of our study.</w:t>
      </w:r>
    </w:p>
    <w:p w:rsidRPr="00255157" w:rsidR="00451805" w:rsidP="004557D1" w:rsidRDefault="00451805" w14:paraId="761B67B8" w14:textId="77777777">
      <w:pPr>
        <w:pStyle w:val="NormalWeb"/>
        <w:jc w:val="both"/>
      </w:pPr>
    </w:p>
    <w:p w:rsidRPr="00255157" w:rsidR="008827C9" w:rsidP="004557D1" w:rsidRDefault="008827C9" w14:paraId="7E1995CD" w14:textId="77777777">
      <w:pPr>
        <w:pStyle w:val="NormalWeb"/>
        <w:jc w:val="both"/>
        <w:rPr>
          <w:color w:val="1F1F1F"/>
          <w:sz w:val="22"/>
          <w:szCs w:val="22"/>
          <w:shd w:val="clear" w:color="auto" w:fill="FFFFFF"/>
          <w:lang w:bidi="ar-SA"/>
        </w:rPr>
      </w:pPr>
    </w:p>
    <w:p w:rsidRPr="00255157" w:rsidR="00CC08F1" w:rsidP="00220729" w:rsidRDefault="00220729" w14:paraId="091A7AA2" w14:textId="77777777">
      <w:pPr>
        <w:pStyle w:val="NormalWeb"/>
        <w:jc w:val="both"/>
        <w:rPr>
          <w:color w:val="1F1F1F"/>
          <w:sz w:val="22"/>
          <w:szCs w:val="22"/>
          <w:shd w:val="clear" w:color="auto" w:fill="FFFFFF"/>
          <w:lang w:bidi="ar-SA"/>
          <w:rPrChange w:author="CHANDRASIRI H.V.B.L." w:date="2023-06-22T18:00:00Z" w:id="909">
            <w:rPr>
              <w:rFonts w:ascii="Arial" w:hAnsi="Arial" w:cs="Arial"/>
              <w:color w:val="1F1F1F"/>
              <w:sz w:val="22"/>
              <w:szCs w:val="22"/>
              <w:shd w:val="clear" w:color="auto" w:fill="FFFFFF"/>
              <w:lang w:bidi="ar-SA"/>
            </w:rPr>
          </w:rPrChange>
        </w:rPr>
      </w:pPr>
      <w:r w:rsidRPr="00255157">
        <w:rPr>
          <w:color w:val="1F1F1F"/>
          <w:sz w:val="22"/>
          <w:szCs w:val="22"/>
          <w:shd w:val="clear" w:color="auto" w:fill="FFFFFF"/>
          <w:lang w:bidi="ar-SA"/>
          <w:rPrChange w:author="CHANDRASIRI H.V.B.L." w:date="2023-06-22T18:00:00Z" w:id="910">
            <w:rPr>
              <w:rFonts w:ascii="Arial" w:hAnsi="Arial" w:cs="Arial"/>
              <w:color w:val="1F1F1F"/>
              <w:sz w:val="22"/>
              <w:szCs w:val="22"/>
              <w:shd w:val="clear" w:color="auto" w:fill="FFFFFF"/>
              <w:lang w:bidi="ar-SA"/>
            </w:rPr>
          </w:rPrChange>
        </w:rPr>
        <w:t>In summary, this response contains eight sentences covering the following aspects:</w:t>
      </w:r>
    </w:p>
    <w:p w:rsidRPr="00255157" w:rsidR="00CC08F1" w:rsidP="00CC08F1" w:rsidRDefault="00CC08F1" w14:paraId="6AD9D1D2" w14:textId="39B9B7BE">
      <w:pPr>
        <w:pStyle w:val="NormalWeb"/>
        <w:numPr>
          <w:ilvl w:val="0"/>
          <w:numId w:val="10"/>
        </w:numPr>
        <w:jc w:val="both"/>
        <w:rPr>
          <w:color w:val="1F1F1F"/>
          <w:sz w:val="22"/>
          <w:szCs w:val="22"/>
          <w:shd w:val="clear" w:color="auto" w:fill="FFFFFF"/>
          <w:lang w:bidi="ar-SA"/>
          <w:rPrChange w:author="CHANDRASIRI H.V.B.L." w:date="2023-06-22T18:00:00Z" w:id="911">
            <w:rPr>
              <w:rFonts w:ascii="Arial" w:hAnsi="Arial" w:cs="Arial"/>
              <w:color w:val="1F1F1F"/>
              <w:sz w:val="22"/>
              <w:szCs w:val="22"/>
              <w:shd w:val="clear" w:color="auto" w:fill="FFFFFF"/>
              <w:lang w:bidi="ar-SA"/>
            </w:rPr>
          </w:rPrChange>
        </w:rPr>
      </w:pPr>
      <w:r w:rsidRPr="00255157">
        <w:rPr>
          <w:color w:val="1F1F1F"/>
          <w:sz w:val="22"/>
          <w:szCs w:val="22"/>
          <w:shd w:val="clear" w:color="auto" w:fill="FFFFFF"/>
          <w:lang w:bidi="ar-SA"/>
          <w:rPrChange w:author="CHANDRASIRI H.V.B.L." w:date="2023-06-22T18:00:00Z" w:id="912">
            <w:rPr>
              <w:rFonts w:ascii="Arial" w:hAnsi="Arial" w:cs="Arial"/>
              <w:color w:val="1F1F1F"/>
              <w:sz w:val="22"/>
              <w:szCs w:val="22"/>
              <w:shd w:val="clear" w:color="auto" w:fill="FFFFFF"/>
              <w:lang w:bidi="ar-SA"/>
            </w:rPr>
          </w:rPrChange>
        </w:rPr>
        <w:t>C</w:t>
      </w:r>
      <w:r w:rsidRPr="00255157" w:rsidR="00220729">
        <w:rPr>
          <w:color w:val="1F1F1F"/>
          <w:sz w:val="22"/>
          <w:szCs w:val="22"/>
          <w:shd w:val="clear" w:color="auto" w:fill="FFFFFF"/>
          <w:lang w:bidi="ar-SA"/>
          <w:rPrChange w:author="CHANDRASIRI H.V.B.L." w:date="2023-06-22T18:00:00Z" w:id="913">
            <w:rPr>
              <w:rFonts w:ascii="Arial" w:hAnsi="Arial" w:cs="Arial"/>
              <w:color w:val="1F1F1F"/>
              <w:sz w:val="22"/>
              <w:szCs w:val="22"/>
              <w:shd w:val="clear" w:color="auto" w:fill="FFFFFF"/>
              <w:lang w:bidi="ar-SA"/>
            </w:rPr>
          </w:rPrChange>
        </w:rPr>
        <w:t>itation</w:t>
      </w:r>
    </w:p>
    <w:p w:rsidRPr="00255157" w:rsidR="00CC08F1" w:rsidP="00CC08F1" w:rsidRDefault="00CC08F1" w14:paraId="2CAA9762" w14:textId="24CACF96">
      <w:pPr>
        <w:pStyle w:val="NormalWeb"/>
        <w:numPr>
          <w:ilvl w:val="0"/>
          <w:numId w:val="10"/>
        </w:numPr>
        <w:jc w:val="both"/>
        <w:rPr>
          <w:color w:val="1F1F1F"/>
          <w:sz w:val="22"/>
          <w:szCs w:val="22"/>
          <w:shd w:val="clear" w:color="auto" w:fill="FFFFFF"/>
          <w:lang w:bidi="ar-SA"/>
          <w:rPrChange w:author="CHANDRASIRI H.V.B.L." w:date="2023-06-22T18:00:00Z" w:id="914">
            <w:rPr>
              <w:rFonts w:ascii="Arial" w:hAnsi="Arial" w:cs="Arial"/>
              <w:color w:val="1F1F1F"/>
              <w:sz w:val="22"/>
              <w:szCs w:val="22"/>
              <w:shd w:val="clear" w:color="auto" w:fill="FFFFFF"/>
              <w:lang w:bidi="ar-SA"/>
            </w:rPr>
          </w:rPrChange>
        </w:rPr>
      </w:pPr>
      <w:r w:rsidRPr="00255157">
        <w:rPr>
          <w:color w:val="1F1F1F"/>
          <w:sz w:val="22"/>
          <w:szCs w:val="22"/>
          <w:shd w:val="clear" w:color="auto" w:fill="FFFFFF"/>
          <w:lang w:bidi="ar-SA"/>
          <w:rPrChange w:author="CHANDRASIRI H.V.B.L." w:date="2023-06-22T18:00:00Z" w:id="915">
            <w:rPr>
              <w:rFonts w:ascii="Arial" w:hAnsi="Arial" w:cs="Arial"/>
              <w:color w:val="1F1F1F"/>
              <w:sz w:val="22"/>
              <w:szCs w:val="22"/>
              <w:shd w:val="clear" w:color="auto" w:fill="FFFFFF"/>
              <w:lang w:bidi="ar-SA"/>
            </w:rPr>
          </w:rPrChange>
        </w:rPr>
        <w:t>I</w:t>
      </w:r>
      <w:r w:rsidRPr="00255157" w:rsidR="00220729">
        <w:rPr>
          <w:color w:val="1F1F1F"/>
          <w:sz w:val="22"/>
          <w:szCs w:val="22"/>
          <w:shd w:val="clear" w:color="auto" w:fill="FFFFFF"/>
          <w:lang w:bidi="ar-SA"/>
          <w:rPrChange w:author="CHANDRASIRI H.V.B.L." w:date="2023-06-22T18:00:00Z" w:id="916">
            <w:rPr>
              <w:rFonts w:ascii="Arial" w:hAnsi="Arial" w:cs="Arial"/>
              <w:color w:val="1F1F1F"/>
              <w:sz w:val="22"/>
              <w:szCs w:val="22"/>
              <w:shd w:val="clear" w:color="auto" w:fill="FFFFFF"/>
              <w:lang w:bidi="ar-SA"/>
            </w:rPr>
          </w:rPrChange>
        </w:rPr>
        <w:t>ntroduction</w:t>
      </w:r>
    </w:p>
    <w:p w:rsidRPr="00255157" w:rsidR="00AD3031" w:rsidP="00CC08F1" w:rsidRDefault="00CC08F1" w14:paraId="34035298" w14:textId="4442DBE1">
      <w:pPr>
        <w:pStyle w:val="NormalWeb"/>
        <w:numPr>
          <w:ilvl w:val="0"/>
          <w:numId w:val="10"/>
        </w:numPr>
        <w:jc w:val="both"/>
        <w:rPr>
          <w:color w:val="1F1F1F"/>
          <w:sz w:val="22"/>
          <w:szCs w:val="22"/>
          <w:shd w:val="clear" w:color="auto" w:fill="FFFFFF"/>
          <w:lang w:bidi="ar-SA"/>
          <w:rPrChange w:author="CHANDRASIRI H.V.B.L." w:date="2023-06-22T18:00:00Z" w:id="917">
            <w:rPr>
              <w:rFonts w:ascii="Arial" w:hAnsi="Arial" w:cs="Arial"/>
              <w:color w:val="1F1F1F"/>
              <w:sz w:val="22"/>
              <w:szCs w:val="22"/>
              <w:shd w:val="clear" w:color="auto" w:fill="FFFFFF"/>
              <w:lang w:bidi="ar-SA"/>
            </w:rPr>
          </w:rPrChange>
        </w:rPr>
      </w:pPr>
      <w:r w:rsidRPr="00255157">
        <w:rPr>
          <w:color w:val="1F1F1F"/>
          <w:sz w:val="22"/>
          <w:szCs w:val="22"/>
          <w:shd w:val="clear" w:color="auto" w:fill="FFFFFF"/>
          <w:lang w:bidi="ar-SA"/>
          <w:rPrChange w:author="CHANDRASIRI H.V.B.L." w:date="2023-06-22T18:00:00Z" w:id="918">
            <w:rPr>
              <w:rFonts w:ascii="Arial" w:hAnsi="Arial" w:cs="Arial"/>
              <w:color w:val="1F1F1F"/>
              <w:sz w:val="22"/>
              <w:szCs w:val="22"/>
              <w:shd w:val="clear" w:color="auto" w:fill="FFFFFF"/>
              <w:lang w:bidi="ar-SA"/>
            </w:rPr>
          </w:rPrChange>
        </w:rPr>
        <w:t>A</w:t>
      </w:r>
      <w:r w:rsidRPr="00255157" w:rsidR="00220729">
        <w:rPr>
          <w:color w:val="1F1F1F"/>
          <w:sz w:val="22"/>
          <w:szCs w:val="22"/>
          <w:shd w:val="clear" w:color="auto" w:fill="FFFFFF"/>
          <w:lang w:bidi="ar-SA"/>
          <w:rPrChange w:author="CHANDRASIRI H.V.B.L." w:date="2023-06-22T18:00:00Z" w:id="919">
            <w:rPr>
              <w:rFonts w:ascii="Arial" w:hAnsi="Arial" w:cs="Arial"/>
              <w:color w:val="1F1F1F"/>
              <w:sz w:val="22"/>
              <w:szCs w:val="22"/>
              <w:shd w:val="clear" w:color="auto" w:fill="FFFFFF"/>
              <w:lang w:bidi="ar-SA"/>
            </w:rPr>
          </w:rPrChange>
        </w:rPr>
        <w:t xml:space="preserve">ims and </w:t>
      </w:r>
      <w:r w:rsidRPr="00255157" w:rsidR="00AD3031">
        <w:rPr>
          <w:color w:val="1F1F1F"/>
          <w:sz w:val="22"/>
          <w:szCs w:val="22"/>
          <w:shd w:val="clear" w:color="auto" w:fill="FFFFFF"/>
          <w:lang w:bidi="ar-SA"/>
          <w:rPrChange w:author="CHANDRASIRI H.V.B.L." w:date="2023-06-22T18:00:00Z" w:id="920">
            <w:rPr>
              <w:rFonts w:ascii="Arial" w:hAnsi="Arial" w:cs="Arial"/>
              <w:color w:val="1F1F1F"/>
              <w:sz w:val="22"/>
              <w:szCs w:val="22"/>
              <w:shd w:val="clear" w:color="auto" w:fill="FFFFFF"/>
              <w:lang w:bidi="ar-SA"/>
            </w:rPr>
          </w:rPrChange>
        </w:rPr>
        <w:t>R</w:t>
      </w:r>
      <w:r w:rsidRPr="00255157" w:rsidR="00220729">
        <w:rPr>
          <w:color w:val="1F1F1F"/>
          <w:sz w:val="22"/>
          <w:szCs w:val="22"/>
          <w:shd w:val="clear" w:color="auto" w:fill="FFFFFF"/>
          <w:lang w:bidi="ar-SA"/>
          <w:rPrChange w:author="CHANDRASIRI H.V.B.L." w:date="2023-06-22T18:00:00Z" w:id="921">
            <w:rPr>
              <w:rFonts w:ascii="Arial" w:hAnsi="Arial" w:cs="Arial"/>
              <w:color w:val="1F1F1F"/>
              <w:sz w:val="22"/>
              <w:szCs w:val="22"/>
              <w:shd w:val="clear" w:color="auto" w:fill="FFFFFF"/>
              <w:lang w:bidi="ar-SA"/>
            </w:rPr>
          </w:rPrChange>
        </w:rPr>
        <w:t>esearch methods</w:t>
      </w:r>
    </w:p>
    <w:p w:rsidRPr="00255157" w:rsidR="00AD3031" w:rsidP="00CC08F1" w:rsidRDefault="00AD3031" w14:paraId="2FC1A709" w14:textId="3D4DA49C">
      <w:pPr>
        <w:pStyle w:val="NormalWeb"/>
        <w:numPr>
          <w:ilvl w:val="0"/>
          <w:numId w:val="10"/>
        </w:numPr>
        <w:jc w:val="both"/>
        <w:rPr>
          <w:color w:val="1F1F1F"/>
          <w:sz w:val="22"/>
          <w:szCs w:val="22"/>
          <w:shd w:val="clear" w:color="auto" w:fill="FFFFFF"/>
          <w:lang w:bidi="ar-SA"/>
          <w:rPrChange w:author="CHANDRASIRI H.V.B.L." w:date="2023-06-22T18:00:00Z" w:id="922">
            <w:rPr>
              <w:rFonts w:ascii="Arial" w:hAnsi="Arial" w:cs="Arial"/>
              <w:color w:val="1F1F1F"/>
              <w:sz w:val="22"/>
              <w:szCs w:val="22"/>
              <w:shd w:val="clear" w:color="auto" w:fill="FFFFFF"/>
              <w:lang w:bidi="ar-SA"/>
            </w:rPr>
          </w:rPrChange>
        </w:rPr>
      </w:pPr>
      <w:r w:rsidRPr="00255157">
        <w:rPr>
          <w:color w:val="1F1F1F"/>
          <w:sz w:val="22"/>
          <w:szCs w:val="22"/>
          <w:shd w:val="clear" w:color="auto" w:fill="FFFFFF"/>
          <w:lang w:bidi="ar-SA"/>
          <w:rPrChange w:author="CHANDRASIRI H.V.B.L." w:date="2023-06-22T18:00:00Z" w:id="923">
            <w:rPr>
              <w:rFonts w:ascii="Arial" w:hAnsi="Arial" w:cs="Arial"/>
              <w:color w:val="1F1F1F"/>
              <w:sz w:val="22"/>
              <w:szCs w:val="22"/>
              <w:shd w:val="clear" w:color="auto" w:fill="FFFFFF"/>
              <w:lang w:bidi="ar-SA"/>
            </w:rPr>
          </w:rPrChange>
        </w:rPr>
        <w:t>S</w:t>
      </w:r>
      <w:r w:rsidRPr="00255157" w:rsidR="00220729">
        <w:rPr>
          <w:color w:val="1F1F1F"/>
          <w:sz w:val="22"/>
          <w:szCs w:val="22"/>
          <w:shd w:val="clear" w:color="auto" w:fill="FFFFFF"/>
          <w:lang w:bidi="ar-SA"/>
          <w:rPrChange w:author="CHANDRASIRI H.V.B.L." w:date="2023-06-22T18:00:00Z" w:id="924">
            <w:rPr>
              <w:rFonts w:ascii="Arial" w:hAnsi="Arial" w:cs="Arial"/>
              <w:color w:val="1F1F1F"/>
              <w:sz w:val="22"/>
              <w:szCs w:val="22"/>
              <w:shd w:val="clear" w:color="auto" w:fill="FFFFFF"/>
              <w:lang w:bidi="ar-SA"/>
            </w:rPr>
          </w:rPrChange>
        </w:rPr>
        <w:t>cope</w:t>
      </w:r>
    </w:p>
    <w:p w:rsidRPr="00255157" w:rsidR="00AF200D" w:rsidP="00CC08F1" w:rsidRDefault="00AD3031" w14:paraId="298735E4" w14:textId="347659C3">
      <w:pPr>
        <w:pStyle w:val="NormalWeb"/>
        <w:numPr>
          <w:ilvl w:val="0"/>
          <w:numId w:val="10"/>
        </w:numPr>
        <w:jc w:val="both"/>
        <w:rPr>
          <w:color w:val="1F1F1F"/>
          <w:sz w:val="22"/>
          <w:szCs w:val="22"/>
          <w:shd w:val="clear" w:color="auto" w:fill="FFFFFF"/>
          <w:lang w:bidi="ar-SA"/>
          <w:rPrChange w:author="CHANDRASIRI H.V.B.L." w:date="2023-06-22T18:00:00Z" w:id="925">
            <w:rPr>
              <w:rFonts w:ascii="Arial" w:hAnsi="Arial" w:cs="Arial"/>
              <w:color w:val="1F1F1F"/>
              <w:sz w:val="22"/>
              <w:szCs w:val="22"/>
              <w:shd w:val="clear" w:color="auto" w:fill="FFFFFF"/>
              <w:lang w:bidi="ar-SA"/>
            </w:rPr>
          </w:rPrChange>
        </w:rPr>
      </w:pPr>
      <w:r w:rsidRPr="00255157">
        <w:rPr>
          <w:color w:val="1F1F1F"/>
          <w:sz w:val="22"/>
          <w:szCs w:val="22"/>
          <w:shd w:val="clear" w:color="auto" w:fill="FFFFFF"/>
          <w:lang w:bidi="ar-SA"/>
          <w:rPrChange w:author="CHANDRASIRI H.V.B.L." w:date="2023-06-22T18:00:00Z" w:id="926">
            <w:rPr>
              <w:rFonts w:ascii="Arial" w:hAnsi="Arial" w:cs="Arial"/>
              <w:color w:val="1F1F1F"/>
              <w:sz w:val="22"/>
              <w:szCs w:val="22"/>
              <w:shd w:val="clear" w:color="auto" w:fill="FFFFFF"/>
              <w:lang w:bidi="ar-SA"/>
            </w:rPr>
          </w:rPrChange>
        </w:rPr>
        <w:t>U</w:t>
      </w:r>
      <w:r w:rsidRPr="00255157" w:rsidR="00220729">
        <w:rPr>
          <w:color w:val="1F1F1F"/>
          <w:sz w:val="22"/>
          <w:szCs w:val="22"/>
          <w:shd w:val="clear" w:color="auto" w:fill="FFFFFF"/>
          <w:lang w:bidi="ar-SA"/>
          <w:rPrChange w:author="CHANDRASIRI H.V.B.L." w:date="2023-06-22T18:00:00Z" w:id="927">
            <w:rPr>
              <w:rFonts w:ascii="Arial" w:hAnsi="Arial" w:cs="Arial"/>
              <w:color w:val="1F1F1F"/>
              <w:sz w:val="22"/>
              <w:szCs w:val="22"/>
              <w:shd w:val="clear" w:color="auto" w:fill="FFFFFF"/>
              <w:lang w:bidi="ar-SA"/>
            </w:rPr>
          </w:rPrChange>
        </w:rPr>
        <w:t>sefulness to our research</w:t>
      </w:r>
    </w:p>
    <w:p w:rsidRPr="00255157" w:rsidR="00AF200D" w:rsidP="00CC08F1" w:rsidRDefault="00AF200D" w14:paraId="55137369" w14:textId="3AC63997">
      <w:pPr>
        <w:pStyle w:val="NormalWeb"/>
        <w:numPr>
          <w:ilvl w:val="0"/>
          <w:numId w:val="10"/>
        </w:numPr>
        <w:jc w:val="both"/>
        <w:rPr>
          <w:color w:val="1F1F1F"/>
          <w:sz w:val="22"/>
          <w:szCs w:val="22"/>
          <w:shd w:val="clear" w:color="auto" w:fill="FFFFFF"/>
          <w:lang w:bidi="ar-SA"/>
          <w:rPrChange w:author="CHANDRASIRI H.V.B.L." w:date="2023-06-22T18:00:00Z" w:id="928">
            <w:rPr>
              <w:rFonts w:ascii="Arial" w:hAnsi="Arial" w:cs="Arial"/>
              <w:color w:val="1F1F1F"/>
              <w:sz w:val="22"/>
              <w:szCs w:val="22"/>
              <w:shd w:val="clear" w:color="auto" w:fill="FFFFFF"/>
              <w:lang w:bidi="ar-SA"/>
            </w:rPr>
          </w:rPrChange>
        </w:rPr>
      </w:pPr>
      <w:r w:rsidRPr="00255157">
        <w:rPr>
          <w:color w:val="1F1F1F"/>
          <w:sz w:val="22"/>
          <w:szCs w:val="22"/>
          <w:shd w:val="clear" w:color="auto" w:fill="FFFFFF"/>
          <w:lang w:bidi="ar-SA"/>
          <w:rPrChange w:author="CHANDRASIRI H.V.B.L." w:date="2023-06-22T18:00:00Z" w:id="929">
            <w:rPr>
              <w:rFonts w:ascii="Arial" w:hAnsi="Arial" w:cs="Arial"/>
              <w:color w:val="1F1F1F"/>
              <w:sz w:val="22"/>
              <w:szCs w:val="22"/>
              <w:shd w:val="clear" w:color="auto" w:fill="FFFFFF"/>
              <w:lang w:bidi="ar-SA"/>
            </w:rPr>
          </w:rPrChange>
        </w:rPr>
        <w:t>L</w:t>
      </w:r>
      <w:r w:rsidRPr="00255157" w:rsidR="00220729">
        <w:rPr>
          <w:color w:val="1F1F1F"/>
          <w:sz w:val="22"/>
          <w:szCs w:val="22"/>
          <w:shd w:val="clear" w:color="auto" w:fill="FFFFFF"/>
          <w:lang w:bidi="ar-SA"/>
          <w:rPrChange w:author="CHANDRASIRI H.V.B.L." w:date="2023-06-22T18:00:00Z" w:id="930">
            <w:rPr>
              <w:rFonts w:ascii="Arial" w:hAnsi="Arial" w:cs="Arial"/>
              <w:color w:val="1F1F1F"/>
              <w:sz w:val="22"/>
              <w:szCs w:val="22"/>
              <w:shd w:val="clear" w:color="auto" w:fill="FFFFFF"/>
              <w:lang w:bidi="ar-SA"/>
            </w:rPr>
          </w:rPrChange>
        </w:rPr>
        <w:t>imitation</w:t>
      </w:r>
    </w:p>
    <w:p w:rsidRPr="00255157" w:rsidR="00AF200D" w:rsidP="00CC08F1" w:rsidRDefault="00AF200D" w14:paraId="318E4B73" w14:textId="619C29EC">
      <w:pPr>
        <w:pStyle w:val="NormalWeb"/>
        <w:numPr>
          <w:ilvl w:val="0"/>
          <w:numId w:val="10"/>
        </w:numPr>
        <w:jc w:val="both"/>
        <w:rPr>
          <w:color w:val="1F1F1F"/>
          <w:sz w:val="22"/>
          <w:szCs w:val="22"/>
          <w:shd w:val="clear" w:color="auto" w:fill="FFFFFF"/>
          <w:lang w:bidi="ar-SA"/>
          <w:rPrChange w:author="CHANDRASIRI H.V.B.L." w:date="2023-06-22T18:00:00Z" w:id="931">
            <w:rPr>
              <w:rFonts w:ascii="Arial" w:hAnsi="Arial" w:cs="Arial"/>
              <w:color w:val="1F1F1F"/>
              <w:sz w:val="22"/>
              <w:szCs w:val="22"/>
              <w:shd w:val="clear" w:color="auto" w:fill="FFFFFF"/>
              <w:lang w:bidi="ar-SA"/>
            </w:rPr>
          </w:rPrChange>
        </w:rPr>
      </w:pPr>
      <w:r w:rsidRPr="00255157">
        <w:rPr>
          <w:color w:val="1F1F1F"/>
          <w:sz w:val="22"/>
          <w:szCs w:val="22"/>
          <w:shd w:val="clear" w:color="auto" w:fill="FFFFFF"/>
          <w:lang w:bidi="ar-SA"/>
          <w:rPrChange w:author="CHANDRASIRI H.V.B.L." w:date="2023-06-22T18:00:00Z" w:id="932">
            <w:rPr>
              <w:rFonts w:ascii="Arial" w:hAnsi="Arial" w:cs="Arial"/>
              <w:color w:val="1F1F1F"/>
              <w:sz w:val="22"/>
              <w:szCs w:val="22"/>
              <w:shd w:val="clear" w:color="auto" w:fill="FFFFFF"/>
              <w:lang w:bidi="ar-SA"/>
            </w:rPr>
          </w:rPrChange>
        </w:rPr>
        <w:t>C</w:t>
      </w:r>
      <w:r w:rsidRPr="00255157" w:rsidR="00220729">
        <w:rPr>
          <w:color w:val="1F1F1F"/>
          <w:sz w:val="22"/>
          <w:szCs w:val="22"/>
          <w:shd w:val="clear" w:color="auto" w:fill="FFFFFF"/>
          <w:lang w:bidi="ar-SA"/>
          <w:rPrChange w:author="CHANDRASIRI H.V.B.L." w:date="2023-06-22T18:00:00Z" w:id="933">
            <w:rPr>
              <w:rFonts w:ascii="Arial" w:hAnsi="Arial" w:cs="Arial"/>
              <w:color w:val="1F1F1F"/>
              <w:sz w:val="22"/>
              <w:szCs w:val="22"/>
              <w:shd w:val="clear" w:color="auto" w:fill="FFFFFF"/>
              <w:lang w:bidi="ar-SA"/>
            </w:rPr>
          </w:rPrChange>
        </w:rPr>
        <w:t>onclusion</w:t>
      </w:r>
    </w:p>
    <w:p w:rsidRPr="00255157" w:rsidR="5103B23D" w:rsidP="00AF200D" w:rsidRDefault="00AF200D" w14:paraId="1FE860E5" w14:textId="4EB88DEB">
      <w:pPr>
        <w:pStyle w:val="NormalWeb"/>
        <w:numPr>
          <w:ilvl w:val="0"/>
          <w:numId w:val="10"/>
        </w:numPr>
        <w:jc w:val="both"/>
        <w:rPr>
          <w:color w:val="1F1F1F"/>
          <w:sz w:val="22"/>
          <w:szCs w:val="22"/>
          <w:shd w:val="clear" w:color="auto" w:fill="FFFFFF"/>
          <w:lang w:bidi="ar-SA"/>
          <w:rPrChange w:author="CHANDRASIRI H.V.B.L." w:date="2023-06-22T18:00:00Z" w:id="934">
            <w:rPr>
              <w:rFonts w:ascii="Arial" w:hAnsi="Arial" w:cs="Arial"/>
              <w:color w:val="1F1F1F"/>
              <w:sz w:val="22"/>
              <w:szCs w:val="22"/>
              <w:shd w:val="clear" w:color="auto" w:fill="FFFFFF"/>
              <w:lang w:bidi="ar-SA"/>
            </w:rPr>
          </w:rPrChange>
        </w:rPr>
      </w:pPr>
      <w:r w:rsidRPr="00255157">
        <w:rPr>
          <w:color w:val="1F1F1F"/>
          <w:sz w:val="22"/>
          <w:szCs w:val="22"/>
          <w:shd w:val="clear" w:color="auto" w:fill="FFFFFF"/>
          <w:lang w:bidi="ar-SA"/>
          <w:rPrChange w:author="CHANDRASIRI H.V.B.L." w:date="2023-06-22T18:00:00Z" w:id="935">
            <w:rPr>
              <w:rFonts w:ascii="Arial" w:hAnsi="Arial" w:cs="Arial"/>
              <w:color w:val="1F1F1F"/>
              <w:sz w:val="22"/>
              <w:szCs w:val="22"/>
              <w:shd w:val="clear" w:color="auto" w:fill="FFFFFF"/>
              <w:lang w:bidi="ar-SA"/>
            </w:rPr>
          </w:rPrChange>
        </w:rPr>
        <w:t>R</w:t>
      </w:r>
      <w:r w:rsidRPr="00255157" w:rsidR="00220729">
        <w:rPr>
          <w:color w:val="1F1F1F"/>
          <w:sz w:val="22"/>
          <w:szCs w:val="22"/>
          <w:shd w:val="clear" w:color="auto" w:fill="FFFFFF"/>
          <w:lang w:bidi="ar-SA"/>
          <w:rPrChange w:author="CHANDRASIRI H.V.B.L." w:date="2023-06-22T18:00:00Z" w:id="936">
            <w:rPr>
              <w:rFonts w:ascii="Arial" w:hAnsi="Arial" w:cs="Arial"/>
              <w:color w:val="1F1F1F"/>
              <w:sz w:val="22"/>
              <w:szCs w:val="22"/>
              <w:shd w:val="clear" w:color="auto" w:fill="FFFFFF"/>
              <w:lang w:bidi="ar-SA"/>
            </w:rPr>
          </w:rPrChange>
        </w:rPr>
        <w:t>eflection.</w:t>
      </w:r>
    </w:p>
    <w:sectPr w:rsidRPr="00255157" w:rsidR="5103B23D" w:rsidSect="00402F3F">
      <w:headerReference w:type="default" r:id="rId8"/>
      <w:pgSz w:w="12240" w:h="15840" w:orient="portrait"/>
      <w:pgMar w:top="1276" w:right="1320" w:bottom="280" w:left="1340" w:header="1455" w:footer="0" w:gutter="0"/>
      <w:pgBorders w:offsetFrom="page">
        <w:top w:val="single" w:color="000000" w:sz="12" w:space="24"/>
        <w:left w:val="single" w:color="000000" w:sz="12" w:space="24"/>
        <w:bottom w:val="single" w:color="000000" w:sz="12" w:space="24"/>
        <w:right w:val="single" w:color="000000" w:sz="12" w:space="24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C411F" w:rsidRDefault="00CC411F" w14:paraId="109C7110" w14:textId="77777777">
      <w:r>
        <w:separator/>
      </w:r>
    </w:p>
  </w:endnote>
  <w:endnote w:type="continuationSeparator" w:id="0">
    <w:p w:rsidR="00CC411F" w:rsidRDefault="00CC411F" w14:paraId="06AB5523" w14:textId="77777777">
      <w:r>
        <w:continuationSeparator/>
      </w:r>
    </w:p>
  </w:endnote>
  <w:endnote w:type="continuationNotice" w:id="1">
    <w:p w:rsidR="00CC411F" w:rsidRDefault="00CC411F" w14:paraId="3EAF3D47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30F07020303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C411F" w:rsidRDefault="00CC411F" w14:paraId="11107943" w14:textId="77777777">
      <w:r>
        <w:separator/>
      </w:r>
    </w:p>
  </w:footnote>
  <w:footnote w:type="continuationSeparator" w:id="0">
    <w:p w:rsidR="00CC411F" w:rsidRDefault="00CC411F" w14:paraId="2836D3CF" w14:textId="77777777">
      <w:r>
        <w:continuationSeparator/>
      </w:r>
    </w:p>
  </w:footnote>
  <w:footnote w:type="continuationNotice" w:id="1">
    <w:p w:rsidR="00CC411F" w:rsidRDefault="00CC411F" w14:paraId="71FFF7F2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402F3F" w:rsidR="002077A4" w:rsidP="00402F3F" w:rsidRDefault="002077A4" w14:paraId="77DB5F86" w14:textId="2758354A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617E3"/>
    <w:multiLevelType w:val="hybridMultilevel"/>
    <w:tmpl w:val="1BE8FABE"/>
    <w:lvl w:ilvl="0" w:tplc="D39217E0">
      <w:start w:val="1"/>
      <w:numFmt w:val="decimal"/>
      <w:lvlText w:val="(%1)"/>
      <w:lvlJc w:val="left"/>
      <w:pPr>
        <w:ind w:left="100" w:hanging="346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en-US" w:eastAsia="en-US" w:bidi="ar-SA"/>
      </w:rPr>
    </w:lvl>
    <w:lvl w:ilvl="1" w:tplc="724E9FD2">
      <w:numFmt w:val="bullet"/>
      <w:lvlText w:val="•"/>
      <w:lvlJc w:val="left"/>
      <w:pPr>
        <w:ind w:left="1048" w:hanging="346"/>
      </w:pPr>
      <w:rPr>
        <w:rFonts w:hint="default"/>
        <w:lang w:val="en-US" w:eastAsia="en-US" w:bidi="ar-SA"/>
      </w:rPr>
    </w:lvl>
    <w:lvl w:ilvl="2" w:tplc="CFE4FF36">
      <w:numFmt w:val="bullet"/>
      <w:lvlText w:val="•"/>
      <w:lvlJc w:val="left"/>
      <w:pPr>
        <w:ind w:left="1996" w:hanging="346"/>
      </w:pPr>
      <w:rPr>
        <w:rFonts w:hint="default"/>
        <w:lang w:val="en-US" w:eastAsia="en-US" w:bidi="ar-SA"/>
      </w:rPr>
    </w:lvl>
    <w:lvl w:ilvl="3" w:tplc="852A3E34">
      <w:numFmt w:val="bullet"/>
      <w:lvlText w:val="•"/>
      <w:lvlJc w:val="left"/>
      <w:pPr>
        <w:ind w:left="2944" w:hanging="346"/>
      </w:pPr>
      <w:rPr>
        <w:rFonts w:hint="default"/>
        <w:lang w:val="en-US" w:eastAsia="en-US" w:bidi="ar-SA"/>
      </w:rPr>
    </w:lvl>
    <w:lvl w:ilvl="4" w:tplc="BACEE4EA">
      <w:numFmt w:val="bullet"/>
      <w:lvlText w:val="•"/>
      <w:lvlJc w:val="left"/>
      <w:pPr>
        <w:ind w:left="3892" w:hanging="346"/>
      </w:pPr>
      <w:rPr>
        <w:rFonts w:hint="default"/>
        <w:lang w:val="en-US" w:eastAsia="en-US" w:bidi="ar-SA"/>
      </w:rPr>
    </w:lvl>
    <w:lvl w:ilvl="5" w:tplc="6B180D28">
      <w:numFmt w:val="bullet"/>
      <w:lvlText w:val="•"/>
      <w:lvlJc w:val="left"/>
      <w:pPr>
        <w:ind w:left="4840" w:hanging="346"/>
      </w:pPr>
      <w:rPr>
        <w:rFonts w:hint="default"/>
        <w:lang w:val="en-US" w:eastAsia="en-US" w:bidi="ar-SA"/>
      </w:rPr>
    </w:lvl>
    <w:lvl w:ilvl="6" w:tplc="F58A610E">
      <w:numFmt w:val="bullet"/>
      <w:lvlText w:val="•"/>
      <w:lvlJc w:val="left"/>
      <w:pPr>
        <w:ind w:left="5788" w:hanging="346"/>
      </w:pPr>
      <w:rPr>
        <w:rFonts w:hint="default"/>
        <w:lang w:val="en-US" w:eastAsia="en-US" w:bidi="ar-SA"/>
      </w:rPr>
    </w:lvl>
    <w:lvl w:ilvl="7" w:tplc="EBB4FB02">
      <w:numFmt w:val="bullet"/>
      <w:lvlText w:val="•"/>
      <w:lvlJc w:val="left"/>
      <w:pPr>
        <w:ind w:left="6736" w:hanging="346"/>
      </w:pPr>
      <w:rPr>
        <w:rFonts w:hint="default"/>
        <w:lang w:val="en-US" w:eastAsia="en-US" w:bidi="ar-SA"/>
      </w:rPr>
    </w:lvl>
    <w:lvl w:ilvl="8" w:tplc="43D0E8E8">
      <w:numFmt w:val="bullet"/>
      <w:lvlText w:val="•"/>
      <w:lvlJc w:val="left"/>
      <w:pPr>
        <w:ind w:left="7684" w:hanging="346"/>
      </w:pPr>
      <w:rPr>
        <w:rFonts w:hint="default"/>
        <w:lang w:val="en-US" w:eastAsia="en-US" w:bidi="ar-SA"/>
      </w:rPr>
    </w:lvl>
  </w:abstractNum>
  <w:abstractNum w:abstractNumId="1" w15:restartNumberingAfterBreak="0">
    <w:nsid w:val="2DB82231"/>
    <w:multiLevelType w:val="hybridMultilevel"/>
    <w:tmpl w:val="D4AC7FA0"/>
    <w:lvl w:ilvl="0" w:tplc="8856EB74">
      <w:start w:val="1"/>
      <w:numFmt w:val="decimal"/>
      <w:lvlText w:val="(%1)"/>
      <w:lvlJc w:val="left"/>
      <w:pPr>
        <w:ind w:left="100" w:hanging="399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en-US" w:eastAsia="en-US" w:bidi="ar-SA"/>
      </w:rPr>
    </w:lvl>
    <w:lvl w:ilvl="1" w:tplc="63621CE6">
      <w:numFmt w:val="bullet"/>
      <w:lvlText w:val="•"/>
      <w:lvlJc w:val="left"/>
      <w:pPr>
        <w:ind w:left="1048" w:hanging="399"/>
      </w:pPr>
      <w:rPr>
        <w:rFonts w:hint="default"/>
        <w:lang w:val="en-US" w:eastAsia="en-US" w:bidi="ar-SA"/>
      </w:rPr>
    </w:lvl>
    <w:lvl w:ilvl="2" w:tplc="E85E0980">
      <w:numFmt w:val="bullet"/>
      <w:lvlText w:val="•"/>
      <w:lvlJc w:val="left"/>
      <w:pPr>
        <w:ind w:left="1996" w:hanging="399"/>
      </w:pPr>
      <w:rPr>
        <w:rFonts w:hint="default"/>
        <w:lang w:val="en-US" w:eastAsia="en-US" w:bidi="ar-SA"/>
      </w:rPr>
    </w:lvl>
    <w:lvl w:ilvl="3" w:tplc="C0B2E46C">
      <w:numFmt w:val="bullet"/>
      <w:lvlText w:val="•"/>
      <w:lvlJc w:val="left"/>
      <w:pPr>
        <w:ind w:left="2944" w:hanging="399"/>
      </w:pPr>
      <w:rPr>
        <w:rFonts w:hint="default"/>
        <w:lang w:val="en-US" w:eastAsia="en-US" w:bidi="ar-SA"/>
      </w:rPr>
    </w:lvl>
    <w:lvl w:ilvl="4" w:tplc="8D3CC032">
      <w:numFmt w:val="bullet"/>
      <w:lvlText w:val="•"/>
      <w:lvlJc w:val="left"/>
      <w:pPr>
        <w:ind w:left="3892" w:hanging="399"/>
      </w:pPr>
      <w:rPr>
        <w:rFonts w:hint="default"/>
        <w:lang w:val="en-US" w:eastAsia="en-US" w:bidi="ar-SA"/>
      </w:rPr>
    </w:lvl>
    <w:lvl w:ilvl="5" w:tplc="C2F01CBC">
      <w:numFmt w:val="bullet"/>
      <w:lvlText w:val="•"/>
      <w:lvlJc w:val="left"/>
      <w:pPr>
        <w:ind w:left="4840" w:hanging="399"/>
      </w:pPr>
      <w:rPr>
        <w:rFonts w:hint="default"/>
        <w:lang w:val="en-US" w:eastAsia="en-US" w:bidi="ar-SA"/>
      </w:rPr>
    </w:lvl>
    <w:lvl w:ilvl="6" w:tplc="E0B41F3C">
      <w:numFmt w:val="bullet"/>
      <w:lvlText w:val="•"/>
      <w:lvlJc w:val="left"/>
      <w:pPr>
        <w:ind w:left="5788" w:hanging="399"/>
      </w:pPr>
      <w:rPr>
        <w:rFonts w:hint="default"/>
        <w:lang w:val="en-US" w:eastAsia="en-US" w:bidi="ar-SA"/>
      </w:rPr>
    </w:lvl>
    <w:lvl w:ilvl="7" w:tplc="A846EE82">
      <w:numFmt w:val="bullet"/>
      <w:lvlText w:val="•"/>
      <w:lvlJc w:val="left"/>
      <w:pPr>
        <w:ind w:left="6736" w:hanging="399"/>
      </w:pPr>
      <w:rPr>
        <w:rFonts w:hint="default"/>
        <w:lang w:val="en-US" w:eastAsia="en-US" w:bidi="ar-SA"/>
      </w:rPr>
    </w:lvl>
    <w:lvl w:ilvl="8" w:tplc="94B2EC6C">
      <w:numFmt w:val="bullet"/>
      <w:lvlText w:val="•"/>
      <w:lvlJc w:val="left"/>
      <w:pPr>
        <w:ind w:left="7684" w:hanging="399"/>
      </w:pPr>
      <w:rPr>
        <w:rFonts w:hint="default"/>
        <w:lang w:val="en-US" w:eastAsia="en-US" w:bidi="ar-SA"/>
      </w:rPr>
    </w:lvl>
  </w:abstractNum>
  <w:abstractNum w:abstractNumId="2" w15:restartNumberingAfterBreak="0">
    <w:nsid w:val="3C2D564A"/>
    <w:multiLevelType w:val="hybridMultilevel"/>
    <w:tmpl w:val="428EA498"/>
    <w:lvl w:ilvl="0" w:tplc="EDBE15D0">
      <w:start w:val="1"/>
      <w:numFmt w:val="decimal"/>
      <w:lvlText w:val="(%1)"/>
      <w:lvlJc w:val="left"/>
      <w:pPr>
        <w:ind w:left="100" w:hanging="346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en-US" w:eastAsia="en-US" w:bidi="ar-SA"/>
      </w:rPr>
    </w:lvl>
    <w:lvl w:ilvl="1" w:tplc="2662EE2A">
      <w:numFmt w:val="bullet"/>
      <w:lvlText w:val="•"/>
      <w:lvlJc w:val="left"/>
      <w:pPr>
        <w:ind w:left="1048" w:hanging="346"/>
      </w:pPr>
      <w:rPr>
        <w:rFonts w:hint="default"/>
        <w:lang w:val="en-US" w:eastAsia="en-US" w:bidi="ar-SA"/>
      </w:rPr>
    </w:lvl>
    <w:lvl w:ilvl="2" w:tplc="8138D862">
      <w:numFmt w:val="bullet"/>
      <w:lvlText w:val="•"/>
      <w:lvlJc w:val="left"/>
      <w:pPr>
        <w:ind w:left="1996" w:hanging="346"/>
      </w:pPr>
      <w:rPr>
        <w:rFonts w:hint="default"/>
        <w:lang w:val="en-US" w:eastAsia="en-US" w:bidi="ar-SA"/>
      </w:rPr>
    </w:lvl>
    <w:lvl w:ilvl="3" w:tplc="ABE2693A">
      <w:numFmt w:val="bullet"/>
      <w:lvlText w:val="•"/>
      <w:lvlJc w:val="left"/>
      <w:pPr>
        <w:ind w:left="2944" w:hanging="346"/>
      </w:pPr>
      <w:rPr>
        <w:rFonts w:hint="default"/>
        <w:lang w:val="en-US" w:eastAsia="en-US" w:bidi="ar-SA"/>
      </w:rPr>
    </w:lvl>
    <w:lvl w:ilvl="4" w:tplc="57F606B6">
      <w:numFmt w:val="bullet"/>
      <w:lvlText w:val="•"/>
      <w:lvlJc w:val="left"/>
      <w:pPr>
        <w:ind w:left="3892" w:hanging="346"/>
      </w:pPr>
      <w:rPr>
        <w:rFonts w:hint="default"/>
        <w:lang w:val="en-US" w:eastAsia="en-US" w:bidi="ar-SA"/>
      </w:rPr>
    </w:lvl>
    <w:lvl w:ilvl="5" w:tplc="ED2079E6">
      <w:numFmt w:val="bullet"/>
      <w:lvlText w:val="•"/>
      <w:lvlJc w:val="left"/>
      <w:pPr>
        <w:ind w:left="4840" w:hanging="346"/>
      </w:pPr>
      <w:rPr>
        <w:rFonts w:hint="default"/>
        <w:lang w:val="en-US" w:eastAsia="en-US" w:bidi="ar-SA"/>
      </w:rPr>
    </w:lvl>
    <w:lvl w:ilvl="6" w:tplc="E976D27C">
      <w:numFmt w:val="bullet"/>
      <w:lvlText w:val="•"/>
      <w:lvlJc w:val="left"/>
      <w:pPr>
        <w:ind w:left="5788" w:hanging="346"/>
      </w:pPr>
      <w:rPr>
        <w:rFonts w:hint="default"/>
        <w:lang w:val="en-US" w:eastAsia="en-US" w:bidi="ar-SA"/>
      </w:rPr>
    </w:lvl>
    <w:lvl w:ilvl="7" w:tplc="9E28E4E0">
      <w:numFmt w:val="bullet"/>
      <w:lvlText w:val="•"/>
      <w:lvlJc w:val="left"/>
      <w:pPr>
        <w:ind w:left="6736" w:hanging="346"/>
      </w:pPr>
      <w:rPr>
        <w:rFonts w:hint="default"/>
        <w:lang w:val="en-US" w:eastAsia="en-US" w:bidi="ar-SA"/>
      </w:rPr>
    </w:lvl>
    <w:lvl w:ilvl="8" w:tplc="F4AE4184">
      <w:numFmt w:val="bullet"/>
      <w:lvlText w:val="•"/>
      <w:lvlJc w:val="left"/>
      <w:pPr>
        <w:ind w:left="7684" w:hanging="346"/>
      </w:pPr>
      <w:rPr>
        <w:rFonts w:hint="default"/>
        <w:lang w:val="en-US" w:eastAsia="en-US" w:bidi="ar-SA"/>
      </w:rPr>
    </w:lvl>
  </w:abstractNum>
  <w:abstractNum w:abstractNumId="3" w15:restartNumberingAfterBreak="0">
    <w:nsid w:val="3D2F6CF0"/>
    <w:multiLevelType w:val="hybridMultilevel"/>
    <w:tmpl w:val="157EC01A"/>
    <w:lvl w:ilvl="0" w:tplc="4796D2CC">
      <w:start w:val="1"/>
      <w:numFmt w:val="decimal"/>
      <w:lvlText w:val="(%1)"/>
      <w:lvlJc w:val="left"/>
      <w:pPr>
        <w:ind w:left="100" w:hanging="356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en-US" w:eastAsia="en-US" w:bidi="ar-SA"/>
      </w:rPr>
    </w:lvl>
    <w:lvl w:ilvl="1" w:tplc="5DEC8ADC">
      <w:numFmt w:val="bullet"/>
      <w:lvlText w:val="•"/>
      <w:lvlJc w:val="left"/>
      <w:pPr>
        <w:ind w:left="1048" w:hanging="356"/>
      </w:pPr>
      <w:rPr>
        <w:rFonts w:hint="default"/>
        <w:lang w:val="en-US" w:eastAsia="en-US" w:bidi="ar-SA"/>
      </w:rPr>
    </w:lvl>
    <w:lvl w:ilvl="2" w:tplc="8FD6A18E">
      <w:numFmt w:val="bullet"/>
      <w:lvlText w:val="•"/>
      <w:lvlJc w:val="left"/>
      <w:pPr>
        <w:ind w:left="1996" w:hanging="356"/>
      </w:pPr>
      <w:rPr>
        <w:rFonts w:hint="default"/>
        <w:lang w:val="en-US" w:eastAsia="en-US" w:bidi="ar-SA"/>
      </w:rPr>
    </w:lvl>
    <w:lvl w:ilvl="3" w:tplc="473663F8">
      <w:numFmt w:val="bullet"/>
      <w:lvlText w:val="•"/>
      <w:lvlJc w:val="left"/>
      <w:pPr>
        <w:ind w:left="2944" w:hanging="356"/>
      </w:pPr>
      <w:rPr>
        <w:rFonts w:hint="default"/>
        <w:lang w:val="en-US" w:eastAsia="en-US" w:bidi="ar-SA"/>
      </w:rPr>
    </w:lvl>
    <w:lvl w:ilvl="4" w:tplc="B10480B2">
      <w:numFmt w:val="bullet"/>
      <w:lvlText w:val="•"/>
      <w:lvlJc w:val="left"/>
      <w:pPr>
        <w:ind w:left="3892" w:hanging="356"/>
      </w:pPr>
      <w:rPr>
        <w:rFonts w:hint="default"/>
        <w:lang w:val="en-US" w:eastAsia="en-US" w:bidi="ar-SA"/>
      </w:rPr>
    </w:lvl>
    <w:lvl w:ilvl="5" w:tplc="99C46906">
      <w:numFmt w:val="bullet"/>
      <w:lvlText w:val="•"/>
      <w:lvlJc w:val="left"/>
      <w:pPr>
        <w:ind w:left="4840" w:hanging="356"/>
      </w:pPr>
      <w:rPr>
        <w:rFonts w:hint="default"/>
        <w:lang w:val="en-US" w:eastAsia="en-US" w:bidi="ar-SA"/>
      </w:rPr>
    </w:lvl>
    <w:lvl w:ilvl="6" w:tplc="935A8B0A">
      <w:numFmt w:val="bullet"/>
      <w:lvlText w:val="•"/>
      <w:lvlJc w:val="left"/>
      <w:pPr>
        <w:ind w:left="5788" w:hanging="356"/>
      </w:pPr>
      <w:rPr>
        <w:rFonts w:hint="default"/>
        <w:lang w:val="en-US" w:eastAsia="en-US" w:bidi="ar-SA"/>
      </w:rPr>
    </w:lvl>
    <w:lvl w:ilvl="7" w:tplc="89DAFE34">
      <w:numFmt w:val="bullet"/>
      <w:lvlText w:val="•"/>
      <w:lvlJc w:val="left"/>
      <w:pPr>
        <w:ind w:left="6736" w:hanging="356"/>
      </w:pPr>
      <w:rPr>
        <w:rFonts w:hint="default"/>
        <w:lang w:val="en-US" w:eastAsia="en-US" w:bidi="ar-SA"/>
      </w:rPr>
    </w:lvl>
    <w:lvl w:ilvl="8" w:tplc="AA0E5CC2">
      <w:numFmt w:val="bullet"/>
      <w:lvlText w:val="•"/>
      <w:lvlJc w:val="left"/>
      <w:pPr>
        <w:ind w:left="7684" w:hanging="356"/>
      </w:pPr>
      <w:rPr>
        <w:rFonts w:hint="default"/>
        <w:lang w:val="en-US" w:eastAsia="en-US" w:bidi="ar-SA"/>
      </w:rPr>
    </w:lvl>
  </w:abstractNum>
  <w:abstractNum w:abstractNumId="4" w15:restartNumberingAfterBreak="0">
    <w:nsid w:val="474446C7"/>
    <w:multiLevelType w:val="hybridMultilevel"/>
    <w:tmpl w:val="F85CA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596995"/>
    <w:multiLevelType w:val="hybridMultilevel"/>
    <w:tmpl w:val="8E409150"/>
    <w:lvl w:ilvl="0" w:tplc="250EDF74">
      <w:start w:val="1"/>
      <w:numFmt w:val="decimal"/>
      <w:lvlText w:val="(%1)"/>
      <w:lvlJc w:val="left"/>
      <w:pPr>
        <w:ind w:left="100" w:hanging="413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en-US" w:eastAsia="en-US" w:bidi="ar-SA"/>
      </w:rPr>
    </w:lvl>
    <w:lvl w:ilvl="1" w:tplc="14AA1FD4">
      <w:numFmt w:val="bullet"/>
      <w:lvlText w:val="•"/>
      <w:lvlJc w:val="left"/>
      <w:pPr>
        <w:ind w:left="1048" w:hanging="413"/>
      </w:pPr>
      <w:rPr>
        <w:rFonts w:hint="default"/>
        <w:lang w:val="en-US" w:eastAsia="en-US" w:bidi="ar-SA"/>
      </w:rPr>
    </w:lvl>
    <w:lvl w:ilvl="2" w:tplc="6102F3B4">
      <w:numFmt w:val="bullet"/>
      <w:lvlText w:val="•"/>
      <w:lvlJc w:val="left"/>
      <w:pPr>
        <w:ind w:left="1996" w:hanging="413"/>
      </w:pPr>
      <w:rPr>
        <w:rFonts w:hint="default"/>
        <w:lang w:val="en-US" w:eastAsia="en-US" w:bidi="ar-SA"/>
      </w:rPr>
    </w:lvl>
    <w:lvl w:ilvl="3" w:tplc="EB88860A">
      <w:numFmt w:val="bullet"/>
      <w:lvlText w:val="•"/>
      <w:lvlJc w:val="left"/>
      <w:pPr>
        <w:ind w:left="2944" w:hanging="413"/>
      </w:pPr>
      <w:rPr>
        <w:rFonts w:hint="default"/>
        <w:lang w:val="en-US" w:eastAsia="en-US" w:bidi="ar-SA"/>
      </w:rPr>
    </w:lvl>
    <w:lvl w:ilvl="4" w:tplc="CD1E8E64">
      <w:numFmt w:val="bullet"/>
      <w:lvlText w:val="•"/>
      <w:lvlJc w:val="left"/>
      <w:pPr>
        <w:ind w:left="3892" w:hanging="413"/>
      </w:pPr>
      <w:rPr>
        <w:rFonts w:hint="default"/>
        <w:lang w:val="en-US" w:eastAsia="en-US" w:bidi="ar-SA"/>
      </w:rPr>
    </w:lvl>
    <w:lvl w:ilvl="5" w:tplc="14A8DC48">
      <w:numFmt w:val="bullet"/>
      <w:lvlText w:val="•"/>
      <w:lvlJc w:val="left"/>
      <w:pPr>
        <w:ind w:left="4840" w:hanging="413"/>
      </w:pPr>
      <w:rPr>
        <w:rFonts w:hint="default"/>
        <w:lang w:val="en-US" w:eastAsia="en-US" w:bidi="ar-SA"/>
      </w:rPr>
    </w:lvl>
    <w:lvl w:ilvl="6" w:tplc="430453D2">
      <w:numFmt w:val="bullet"/>
      <w:lvlText w:val="•"/>
      <w:lvlJc w:val="left"/>
      <w:pPr>
        <w:ind w:left="5788" w:hanging="413"/>
      </w:pPr>
      <w:rPr>
        <w:rFonts w:hint="default"/>
        <w:lang w:val="en-US" w:eastAsia="en-US" w:bidi="ar-SA"/>
      </w:rPr>
    </w:lvl>
    <w:lvl w:ilvl="7" w:tplc="F55E982A">
      <w:numFmt w:val="bullet"/>
      <w:lvlText w:val="•"/>
      <w:lvlJc w:val="left"/>
      <w:pPr>
        <w:ind w:left="6736" w:hanging="413"/>
      </w:pPr>
      <w:rPr>
        <w:rFonts w:hint="default"/>
        <w:lang w:val="en-US" w:eastAsia="en-US" w:bidi="ar-SA"/>
      </w:rPr>
    </w:lvl>
    <w:lvl w:ilvl="8" w:tplc="308E1CB0">
      <w:numFmt w:val="bullet"/>
      <w:lvlText w:val="•"/>
      <w:lvlJc w:val="left"/>
      <w:pPr>
        <w:ind w:left="7684" w:hanging="413"/>
      </w:pPr>
      <w:rPr>
        <w:rFonts w:hint="default"/>
        <w:lang w:val="en-US" w:eastAsia="en-US" w:bidi="ar-SA"/>
      </w:rPr>
    </w:lvl>
  </w:abstractNum>
  <w:abstractNum w:abstractNumId="6" w15:restartNumberingAfterBreak="0">
    <w:nsid w:val="75F34944"/>
    <w:multiLevelType w:val="hybridMultilevel"/>
    <w:tmpl w:val="E244EA4E"/>
    <w:lvl w:ilvl="0" w:tplc="58C61CD2">
      <w:start w:val="2"/>
      <w:numFmt w:val="decimal"/>
      <w:lvlText w:val="(%1)"/>
      <w:lvlJc w:val="left"/>
      <w:pPr>
        <w:ind w:left="100" w:hanging="365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en-US" w:eastAsia="en-US" w:bidi="ar-SA"/>
      </w:rPr>
    </w:lvl>
    <w:lvl w:ilvl="1" w:tplc="0298C4B4">
      <w:start w:val="1"/>
      <w:numFmt w:val="decimal"/>
      <w:lvlText w:val="(%2)"/>
      <w:lvlJc w:val="left"/>
      <w:pPr>
        <w:ind w:left="845" w:hanging="385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en-US" w:eastAsia="en-US" w:bidi="ar-SA"/>
      </w:rPr>
    </w:lvl>
    <w:lvl w:ilvl="2" w:tplc="AD82DC3E">
      <w:numFmt w:val="bullet"/>
      <w:lvlText w:val="•"/>
      <w:lvlJc w:val="left"/>
      <w:pPr>
        <w:ind w:left="1811" w:hanging="385"/>
      </w:pPr>
      <w:rPr>
        <w:rFonts w:hint="default"/>
        <w:lang w:val="en-US" w:eastAsia="en-US" w:bidi="ar-SA"/>
      </w:rPr>
    </w:lvl>
    <w:lvl w:ilvl="3" w:tplc="C1CC32C4">
      <w:numFmt w:val="bullet"/>
      <w:lvlText w:val="•"/>
      <w:lvlJc w:val="left"/>
      <w:pPr>
        <w:ind w:left="2782" w:hanging="385"/>
      </w:pPr>
      <w:rPr>
        <w:rFonts w:hint="default"/>
        <w:lang w:val="en-US" w:eastAsia="en-US" w:bidi="ar-SA"/>
      </w:rPr>
    </w:lvl>
    <w:lvl w:ilvl="4" w:tplc="EAD6CA92">
      <w:numFmt w:val="bullet"/>
      <w:lvlText w:val="•"/>
      <w:lvlJc w:val="left"/>
      <w:pPr>
        <w:ind w:left="3753" w:hanging="385"/>
      </w:pPr>
      <w:rPr>
        <w:rFonts w:hint="default"/>
        <w:lang w:val="en-US" w:eastAsia="en-US" w:bidi="ar-SA"/>
      </w:rPr>
    </w:lvl>
    <w:lvl w:ilvl="5" w:tplc="CD3ABFD0">
      <w:numFmt w:val="bullet"/>
      <w:lvlText w:val="•"/>
      <w:lvlJc w:val="left"/>
      <w:pPr>
        <w:ind w:left="4724" w:hanging="385"/>
      </w:pPr>
      <w:rPr>
        <w:rFonts w:hint="default"/>
        <w:lang w:val="en-US" w:eastAsia="en-US" w:bidi="ar-SA"/>
      </w:rPr>
    </w:lvl>
    <w:lvl w:ilvl="6" w:tplc="03DC6620">
      <w:numFmt w:val="bullet"/>
      <w:lvlText w:val="•"/>
      <w:lvlJc w:val="left"/>
      <w:pPr>
        <w:ind w:left="5695" w:hanging="385"/>
      </w:pPr>
      <w:rPr>
        <w:rFonts w:hint="default"/>
        <w:lang w:val="en-US" w:eastAsia="en-US" w:bidi="ar-SA"/>
      </w:rPr>
    </w:lvl>
    <w:lvl w:ilvl="7" w:tplc="72D848AC">
      <w:numFmt w:val="bullet"/>
      <w:lvlText w:val="•"/>
      <w:lvlJc w:val="left"/>
      <w:pPr>
        <w:ind w:left="6666" w:hanging="385"/>
      </w:pPr>
      <w:rPr>
        <w:rFonts w:hint="default"/>
        <w:lang w:val="en-US" w:eastAsia="en-US" w:bidi="ar-SA"/>
      </w:rPr>
    </w:lvl>
    <w:lvl w:ilvl="8" w:tplc="77AEB852">
      <w:numFmt w:val="bullet"/>
      <w:lvlText w:val="•"/>
      <w:lvlJc w:val="left"/>
      <w:pPr>
        <w:ind w:left="7637" w:hanging="385"/>
      </w:pPr>
      <w:rPr>
        <w:rFonts w:hint="default"/>
        <w:lang w:val="en-US" w:eastAsia="en-US" w:bidi="ar-SA"/>
      </w:rPr>
    </w:lvl>
  </w:abstractNum>
  <w:abstractNum w:abstractNumId="7" w15:restartNumberingAfterBreak="0">
    <w:nsid w:val="7E9A25CE"/>
    <w:multiLevelType w:val="hybridMultilevel"/>
    <w:tmpl w:val="1AE072CA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7ED33712"/>
    <w:multiLevelType w:val="hybridMultilevel"/>
    <w:tmpl w:val="B58AE1A6"/>
    <w:lvl w:ilvl="0" w:tplc="311EBC24">
      <w:start w:val="1"/>
      <w:numFmt w:val="decimal"/>
      <w:lvlText w:val="(%1)"/>
      <w:lvlJc w:val="left"/>
      <w:pPr>
        <w:ind w:left="100" w:hanging="375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en-US" w:eastAsia="en-US" w:bidi="ar-SA"/>
      </w:rPr>
    </w:lvl>
    <w:lvl w:ilvl="1" w:tplc="59966046">
      <w:numFmt w:val="bullet"/>
      <w:lvlText w:val="•"/>
      <w:lvlJc w:val="left"/>
      <w:pPr>
        <w:ind w:left="1048" w:hanging="375"/>
      </w:pPr>
      <w:rPr>
        <w:rFonts w:hint="default"/>
        <w:lang w:val="en-US" w:eastAsia="en-US" w:bidi="ar-SA"/>
      </w:rPr>
    </w:lvl>
    <w:lvl w:ilvl="2" w:tplc="CAF49AEC">
      <w:numFmt w:val="bullet"/>
      <w:lvlText w:val="•"/>
      <w:lvlJc w:val="left"/>
      <w:pPr>
        <w:ind w:left="1996" w:hanging="375"/>
      </w:pPr>
      <w:rPr>
        <w:rFonts w:hint="default"/>
        <w:lang w:val="en-US" w:eastAsia="en-US" w:bidi="ar-SA"/>
      </w:rPr>
    </w:lvl>
    <w:lvl w:ilvl="3" w:tplc="E28A796C">
      <w:numFmt w:val="bullet"/>
      <w:lvlText w:val="•"/>
      <w:lvlJc w:val="left"/>
      <w:pPr>
        <w:ind w:left="2944" w:hanging="375"/>
      </w:pPr>
      <w:rPr>
        <w:rFonts w:hint="default"/>
        <w:lang w:val="en-US" w:eastAsia="en-US" w:bidi="ar-SA"/>
      </w:rPr>
    </w:lvl>
    <w:lvl w:ilvl="4" w:tplc="BE8A3FC2">
      <w:numFmt w:val="bullet"/>
      <w:lvlText w:val="•"/>
      <w:lvlJc w:val="left"/>
      <w:pPr>
        <w:ind w:left="3892" w:hanging="375"/>
      </w:pPr>
      <w:rPr>
        <w:rFonts w:hint="default"/>
        <w:lang w:val="en-US" w:eastAsia="en-US" w:bidi="ar-SA"/>
      </w:rPr>
    </w:lvl>
    <w:lvl w:ilvl="5" w:tplc="6AB6525E">
      <w:numFmt w:val="bullet"/>
      <w:lvlText w:val="•"/>
      <w:lvlJc w:val="left"/>
      <w:pPr>
        <w:ind w:left="4840" w:hanging="375"/>
      </w:pPr>
      <w:rPr>
        <w:rFonts w:hint="default"/>
        <w:lang w:val="en-US" w:eastAsia="en-US" w:bidi="ar-SA"/>
      </w:rPr>
    </w:lvl>
    <w:lvl w:ilvl="6" w:tplc="38E86688">
      <w:numFmt w:val="bullet"/>
      <w:lvlText w:val="•"/>
      <w:lvlJc w:val="left"/>
      <w:pPr>
        <w:ind w:left="5788" w:hanging="375"/>
      </w:pPr>
      <w:rPr>
        <w:rFonts w:hint="default"/>
        <w:lang w:val="en-US" w:eastAsia="en-US" w:bidi="ar-SA"/>
      </w:rPr>
    </w:lvl>
    <w:lvl w:ilvl="7" w:tplc="EA1CE536">
      <w:numFmt w:val="bullet"/>
      <w:lvlText w:val="•"/>
      <w:lvlJc w:val="left"/>
      <w:pPr>
        <w:ind w:left="6736" w:hanging="375"/>
      </w:pPr>
      <w:rPr>
        <w:rFonts w:hint="default"/>
        <w:lang w:val="en-US" w:eastAsia="en-US" w:bidi="ar-SA"/>
      </w:rPr>
    </w:lvl>
    <w:lvl w:ilvl="8" w:tplc="0F20AC8A">
      <w:numFmt w:val="bullet"/>
      <w:lvlText w:val="•"/>
      <w:lvlJc w:val="left"/>
      <w:pPr>
        <w:ind w:left="7684" w:hanging="375"/>
      </w:pPr>
      <w:rPr>
        <w:rFonts w:hint="default"/>
        <w:lang w:val="en-US" w:eastAsia="en-US" w:bidi="ar-SA"/>
      </w:rPr>
    </w:lvl>
  </w:abstractNum>
  <w:abstractNum w:abstractNumId="9" w15:restartNumberingAfterBreak="0">
    <w:nsid w:val="7F3722A6"/>
    <w:multiLevelType w:val="hybridMultilevel"/>
    <w:tmpl w:val="E7763438"/>
    <w:lvl w:ilvl="0" w:tplc="B95CB636">
      <w:start w:val="1"/>
      <w:numFmt w:val="decimal"/>
      <w:lvlText w:val="(%1)"/>
      <w:lvlJc w:val="left"/>
      <w:pPr>
        <w:ind w:left="100" w:hanging="346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en-US" w:eastAsia="en-US" w:bidi="ar-SA"/>
      </w:rPr>
    </w:lvl>
    <w:lvl w:ilvl="1" w:tplc="DC14A2DC">
      <w:numFmt w:val="bullet"/>
      <w:lvlText w:val="•"/>
      <w:lvlJc w:val="left"/>
      <w:pPr>
        <w:ind w:left="1048" w:hanging="346"/>
      </w:pPr>
      <w:rPr>
        <w:rFonts w:hint="default"/>
        <w:lang w:val="en-US" w:eastAsia="en-US" w:bidi="ar-SA"/>
      </w:rPr>
    </w:lvl>
    <w:lvl w:ilvl="2" w:tplc="3C96C42A">
      <w:numFmt w:val="bullet"/>
      <w:lvlText w:val="•"/>
      <w:lvlJc w:val="left"/>
      <w:pPr>
        <w:ind w:left="1996" w:hanging="346"/>
      </w:pPr>
      <w:rPr>
        <w:rFonts w:hint="default"/>
        <w:lang w:val="en-US" w:eastAsia="en-US" w:bidi="ar-SA"/>
      </w:rPr>
    </w:lvl>
    <w:lvl w:ilvl="3" w:tplc="28EA0C1E">
      <w:numFmt w:val="bullet"/>
      <w:lvlText w:val="•"/>
      <w:lvlJc w:val="left"/>
      <w:pPr>
        <w:ind w:left="2944" w:hanging="346"/>
      </w:pPr>
      <w:rPr>
        <w:rFonts w:hint="default"/>
        <w:lang w:val="en-US" w:eastAsia="en-US" w:bidi="ar-SA"/>
      </w:rPr>
    </w:lvl>
    <w:lvl w:ilvl="4" w:tplc="4DE47286">
      <w:numFmt w:val="bullet"/>
      <w:lvlText w:val="•"/>
      <w:lvlJc w:val="left"/>
      <w:pPr>
        <w:ind w:left="3892" w:hanging="346"/>
      </w:pPr>
      <w:rPr>
        <w:rFonts w:hint="default"/>
        <w:lang w:val="en-US" w:eastAsia="en-US" w:bidi="ar-SA"/>
      </w:rPr>
    </w:lvl>
    <w:lvl w:ilvl="5" w:tplc="0D2A52A0">
      <w:numFmt w:val="bullet"/>
      <w:lvlText w:val="•"/>
      <w:lvlJc w:val="left"/>
      <w:pPr>
        <w:ind w:left="4840" w:hanging="346"/>
      </w:pPr>
      <w:rPr>
        <w:rFonts w:hint="default"/>
        <w:lang w:val="en-US" w:eastAsia="en-US" w:bidi="ar-SA"/>
      </w:rPr>
    </w:lvl>
    <w:lvl w:ilvl="6" w:tplc="51103666">
      <w:numFmt w:val="bullet"/>
      <w:lvlText w:val="•"/>
      <w:lvlJc w:val="left"/>
      <w:pPr>
        <w:ind w:left="5788" w:hanging="346"/>
      </w:pPr>
      <w:rPr>
        <w:rFonts w:hint="default"/>
        <w:lang w:val="en-US" w:eastAsia="en-US" w:bidi="ar-SA"/>
      </w:rPr>
    </w:lvl>
    <w:lvl w:ilvl="7" w:tplc="7582591C">
      <w:numFmt w:val="bullet"/>
      <w:lvlText w:val="•"/>
      <w:lvlJc w:val="left"/>
      <w:pPr>
        <w:ind w:left="6736" w:hanging="346"/>
      </w:pPr>
      <w:rPr>
        <w:rFonts w:hint="default"/>
        <w:lang w:val="en-US" w:eastAsia="en-US" w:bidi="ar-SA"/>
      </w:rPr>
    </w:lvl>
    <w:lvl w:ilvl="8" w:tplc="1A0CC5C8">
      <w:numFmt w:val="bullet"/>
      <w:lvlText w:val="•"/>
      <w:lvlJc w:val="left"/>
      <w:pPr>
        <w:ind w:left="7684" w:hanging="346"/>
      </w:pPr>
      <w:rPr>
        <w:rFonts w:hint="default"/>
        <w:lang w:val="en-US" w:eastAsia="en-US" w:bidi="ar-SA"/>
      </w:rPr>
    </w:lvl>
  </w:abstractNum>
  <w:num w:numId="1" w16cid:durableId="1909067826">
    <w:abstractNumId w:val="9"/>
  </w:num>
  <w:num w:numId="2" w16cid:durableId="414057687">
    <w:abstractNumId w:val="5"/>
  </w:num>
  <w:num w:numId="3" w16cid:durableId="1550339066">
    <w:abstractNumId w:val="1"/>
  </w:num>
  <w:num w:numId="4" w16cid:durableId="1077822395">
    <w:abstractNumId w:val="2"/>
  </w:num>
  <w:num w:numId="5" w16cid:durableId="1464999470">
    <w:abstractNumId w:val="3"/>
  </w:num>
  <w:num w:numId="6" w16cid:durableId="2112890735">
    <w:abstractNumId w:val="0"/>
  </w:num>
  <w:num w:numId="7" w16cid:durableId="1333486791">
    <w:abstractNumId w:val="8"/>
  </w:num>
  <w:num w:numId="8" w16cid:durableId="1033655439">
    <w:abstractNumId w:val="6"/>
  </w:num>
  <w:num w:numId="9" w16cid:durableId="679626144">
    <w:abstractNumId w:val="4"/>
  </w:num>
  <w:num w:numId="10" w16cid:durableId="1420297110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ANDRASIRI H.V.B.L.">
    <w15:presenceInfo w15:providerId="AD" w15:userId="S::2019e023@eng.jfn.ac.lk::d0553f0c-7141-4133-864c-c8f646d254e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visionView w:markup="0"/>
  <w:trackRevisions w:val="true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7A4"/>
    <w:rsid w:val="000018B2"/>
    <w:rsid w:val="000124C7"/>
    <w:rsid w:val="00016B04"/>
    <w:rsid w:val="00024772"/>
    <w:rsid w:val="000464F5"/>
    <w:rsid w:val="00052BED"/>
    <w:rsid w:val="00056A62"/>
    <w:rsid w:val="00064B3B"/>
    <w:rsid w:val="00067465"/>
    <w:rsid w:val="000677BE"/>
    <w:rsid w:val="00072F56"/>
    <w:rsid w:val="00080D13"/>
    <w:rsid w:val="0008284F"/>
    <w:rsid w:val="00083244"/>
    <w:rsid w:val="00096CDF"/>
    <w:rsid w:val="000A34F1"/>
    <w:rsid w:val="000A6212"/>
    <w:rsid w:val="000A7CD6"/>
    <w:rsid w:val="000B1BE2"/>
    <w:rsid w:val="000C5ABA"/>
    <w:rsid w:val="000D41E1"/>
    <w:rsid w:val="000D5602"/>
    <w:rsid w:val="000D76EB"/>
    <w:rsid w:val="000E04C0"/>
    <w:rsid w:val="000E37C5"/>
    <w:rsid w:val="000E5C91"/>
    <w:rsid w:val="000F4558"/>
    <w:rsid w:val="00106D03"/>
    <w:rsid w:val="00110D76"/>
    <w:rsid w:val="00111792"/>
    <w:rsid w:val="001132E2"/>
    <w:rsid w:val="0011560D"/>
    <w:rsid w:val="00120274"/>
    <w:rsid w:val="00123489"/>
    <w:rsid w:val="00123F9D"/>
    <w:rsid w:val="00124225"/>
    <w:rsid w:val="00124915"/>
    <w:rsid w:val="001254DC"/>
    <w:rsid w:val="001327BE"/>
    <w:rsid w:val="00144144"/>
    <w:rsid w:val="001465CC"/>
    <w:rsid w:val="001522ED"/>
    <w:rsid w:val="00170D80"/>
    <w:rsid w:val="001748C5"/>
    <w:rsid w:val="00175C4E"/>
    <w:rsid w:val="0018086A"/>
    <w:rsid w:val="00182170"/>
    <w:rsid w:val="00194A5A"/>
    <w:rsid w:val="001A0624"/>
    <w:rsid w:val="001A657E"/>
    <w:rsid w:val="001A7010"/>
    <w:rsid w:val="001B1D8A"/>
    <w:rsid w:val="001B614C"/>
    <w:rsid w:val="001C36F5"/>
    <w:rsid w:val="001D0173"/>
    <w:rsid w:val="001D164B"/>
    <w:rsid w:val="001D64D2"/>
    <w:rsid w:val="001E07E0"/>
    <w:rsid w:val="001E1F09"/>
    <w:rsid w:val="001E6398"/>
    <w:rsid w:val="001F139E"/>
    <w:rsid w:val="001F13F3"/>
    <w:rsid w:val="001F2BE0"/>
    <w:rsid w:val="001F6F17"/>
    <w:rsid w:val="00203D72"/>
    <w:rsid w:val="0020553F"/>
    <w:rsid w:val="0020592E"/>
    <w:rsid w:val="0020628E"/>
    <w:rsid w:val="002077A4"/>
    <w:rsid w:val="00212A61"/>
    <w:rsid w:val="002158A5"/>
    <w:rsid w:val="00217202"/>
    <w:rsid w:val="00220729"/>
    <w:rsid w:val="00221EC8"/>
    <w:rsid w:val="00224C87"/>
    <w:rsid w:val="00225FBD"/>
    <w:rsid w:val="002365C1"/>
    <w:rsid w:val="00243E89"/>
    <w:rsid w:val="002456B9"/>
    <w:rsid w:val="00251269"/>
    <w:rsid w:val="0025282C"/>
    <w:rsid w:val="00255157"/>
    <w:rsid w:val="00255545"/>
    <w:rsid w:val="00257A3C"/>
    <w:rsid w:val="00260937"/>
    <w:rsid w:val="002627A6"/>
    <w:rsid w:val="00262CDF"/>
    <w:rsid w:val="00262F5C"/>
    <w:rsid w:val="00266BAF"/>
    <w:rsid w:val="00292802"/>
    <w:rsid w:val="00296F90"/>
    <w:rsid w:val="002A1A58"/>
    <w:rsid w:val="002A488E"/>
    <w:rsid w:val="002A7E8F"/>
    <w:rsid w:val="002B1824"/>
    <w:rsid w:val="002B3C6E"/>
    <w:rsid w:val="002C605B"/>
    <w:rsid w:val="002D2D22"/>
    <w:rsid w:val="002D5B0B"/>
    <w:rsid w:val="002D688B"/>
    <w:rsid w:val="002E4CB2"/>
    <w:rsid w:val="002E5069"/>
    <w:rsid w:val="002F55CC"/>
    <w:rsid w:val="002F7D5B"/>
    <w:rsid w:val="0030183E"/>
    <w:rsid w:val="00303C77"/>
    <w:rsid w:val="003074DE"/>
    <w:rsid w:val="00312653"/>
    <w:rsid w:val="0031392B"/>
    <w:rsid w:val="0031413E"/>
    <w:rsid w:val="0032580F"/>
    <w:rsid w:val="0033076C"/>
    <w:rsid w:val="0034264F"/>
    <w:rsid w:val="0034360C"/>
    <w:rsid w:val="0034772C"/>
    <w:rsid w:val="00360F7E"/>
    <w:rsid w:val="00364ACA"/>
    <w:rsid w:val="00364E96"/>
    <w:rsid w:val="00380255"/>
    <w:rsid w:val="003806FB"/>
    <w:rsid w:val="00381DB9"/>
    <w:rsid w:val="00391FD8"/>
    <w:rsid w:val="00393C96"/>
    <w:rsid w:val="003A2FA8"/>
    <w:rsid w:val="003A7ABC"/>
    <w:rsid w:val="003B519F"/>
    <w:rsid w:val="003B7B5B"/>
    <w:rsid w:val="003C224A"/>
    <w:rsid w:val="003D182E"/>
    <w:rsid w:val="003D2D32"/>
    <w:rsid w:val="003E2490"/>
    <w:rsid w:val="003E6E52"/>
    <w:rsid w:val="003E7CB1"/>
    <w:rsid w:val="003F57A6"/>
    <w:rsid w:val="00402F07"/>
    <w:rsid w:val="00402F3F"/>
    <w:rsid w:val="004039D8"/>
    <w:rsid w:val="00403F9C"/>
    <w:rsid w:val="00407D74"/>
    <w:rsid w:val="00415B04"/>
    <w:rsid w:val="00416B72"/>
    <w:rsid w:val="00417209"/>
    <w:rsid w:val="00422D36"/>
    <w:rsid w:val="00430088"/>
    <w:rsid w:val="0044394F"/>
    <w:rsid w:val="00451805"/>
    <w:rsid w:val="004521ED"/>
    <w:rsid w:val="0045252A"/>
    <w:rsid w:val="004557D1"/>
    <w:rsid w:val="00461F87"/>
    <w:rsid w:val="00477FF7"/>
    <w:rsid w:val="004878C4"/>
    <w:rsid w:val="004B4F18"/>
    <w:rsid w:val="004C0651"/>
    <w:rsid w:val="004C2145"/>
    <w:rsid w:val="004E0B3E"/>
    <w:rsid w:val="004E4D0C"/>
    <w:rsid w:val="004E66CB"/>
    <w:rsid w:val="004F3897"/>
    <w:rsid w:val="004F62DF"/>
    <w:rsid w:val="004F6803"/>
    <w:rsid w:val="005026AE"/>
    <w:rsid w:val="00505A45"/>
    <w:rsid w:val="00513960"/>
    <w:rsid w:val="00516DF2"/>
    <w:rsid w:val="00517FBD"/>
    <w:rsid w:val="00520B7C"/>
    <w:rsid w:val="0053402F"/>
    <w:rsid w:val="00534FD3"/>
    <w:rsid w:val="005361F9"/>
    <w:rsid w:val="00541C0F"/>
    <w:rsid w:val="00543B83"/>
    <w:rsid w:val="00564450"/>
    <w:rsid w:val="00566095"/>
    <w:rsid w:val="0056656B"/>
    <w:rsid w:val="00567577"/>
    <w:rsid w:val="00584EA6"/>
    <w:rsid w:val="005A56DA"/>
    <w:rsid w:val="005B3273"/>
    <w:rsid w:val="005B4D60"/>
    <w:rsid w:val="005B7949"/>
    <w:rsid w:val="005C0908"/>
    <w:rsid w:val="005D2D8D"/>
    <w:rsid w:val="005D58B5"/>
    <w:rsid w:val="005E098F"/>
    <w:rsid w:val="005E500D"/>
    <w:rsid w:val="005F1A14"/>
    <w:rsid w:val="005F7561"/>
    <w:rsid w:val="00612364"/>
    <w:rsid w:val="006137E5"/>
    <w:rsid w:val="00623668"/>
    <w:rsid w:val="00636B20"/>
    <w:rsid w:val="00642D60"/>
    <w:rsid w:val="00643F8E"/>
    <w:rsid w:val="0064689C"/>
    <w:rsid w:val="006511CE"/>
    <w:rsid w:val="006537F4"/>
    <w:rsid w:val="00657F5E"/>
    <w:rsid w:val="006603D3"/>
    <w:rsid w:val="006702F8"/>
    <w:rsid w:val="006706E4"/>
    <w:rsid w:val="00684B9D"/>
    <w:rsid w:val="006932A5"/>
    <w:rsid w:val="00693E96"/>
    <w:rsid w:val="00694F48"/>
    <w:rsid w:val="006A5197"/>
    <w:rsid w:val="006A5366"/>
    <w:rsid w:val="006C2B73"/>
    <w:rsid w:val="006D0742"/>
    <w:rsid w:val="006E4A71"/>
    <w:rsid w:val="006E59A7"/>
    <w:rsid w:val="00707FD5"/>
    <w:rsid w:val="0072391C"/>
    <w:rsid w:val="00733DEA"/>
    <w:rsid w:val="00737C09"/>
    <w:rsid w:val="00744738"/>
    <w:rsid w:val="007456E3"/>
    <w:rsid w:val="007458B5"/>
    <w:rsid w:val="00753179"/>
    <w:rsid w:val="00760D70"/>
    <w:rsid w:val="00767AC5"/>
    <w:rsid w:val="00771849"/>
    <w:rsid w:val="00775CD8"/>
    <w:rsid w:val="00777D65"/>
    <w:rsid w:val="00777FFA"/>
    <w:rsid w:val="00796759"/>
    <w:rsid w:val="00797F68"/>
    <w:rsid w:val="007A1745"/>
    <w:rsid w:val="007B6077"/>
    <w:rsid w:val="007BDED3"/>
    <w:rsid w:val="007C2DC4"/>
    <w:rsid w:val="007C5DAB"/>
    <w:rsid w:val="007C79DE"/>
    <w:rsid w:val="007D0D95"/>
    <w:rsid w:val="007D2EA4"/>
    <w:rsid w:val="007E448F"/>
    <w:rsid w:val="007E4D32"/>
    <w:rsid w:val="007E5B8F"/>
    <w:rsid w:val="008042C7"/>
    <w:rsid w:val="00807E14"/>
    <w:rsid w:val="0081691C"/>
    <w:rsid w:val="00822E96"/>
    <w:rsid w:val="0082398E"/>
    <w:rsid w:val="00824FCC"/>
    <w:rsid w:val="00835903"/>
    <w:rsid w:val="00836BBE"/>
    <w:rsid w:val="0085022E"/>
    <w:rsid w:val="008554AD"/>
    <w:rsid w:val="00855D72"/>
    <w:rsid w:val="008827C9"/>
    <w:rsid w:val="00884F2B"/>
    <w:rsid w:val="008854A5"/>
    <w:rsid w:val="00890C75"/>
    <w:rsid w:val="00893390"/>
    <w:rsid w:val="0089558D"/>
    <w:rsid w:val="00897641"/>
    <w:rsid w:val="008A1E37"/>
    <w:rsid w:val="008C0652"/>
    <w:rsid w:val="008D17F6"/>
    <w:rsid w:val="008D2976"/>
    <w:rsid w:val="008D4463"/>
    <w:rsid w:val="008D4CD9"/>
    <w:rsid w:val="008E0D28"/>
    <w:rsid w:val="008E3DD2"/>
    <w:rsid w:val="008E6606"/>
    <w:rsid w:val="0090211F"/>
    <w:rsid w:val="00903065"/>
    <w:rsid w:val="00904529"/>
    <w:rsid w:val="00905819"/>
    <w:rsid w:val="00905B2D"/>
    <w:rsid w:val="00907DA0"/>
    <w:rsid w:val="00914C28"/>
    <w:rsid w:val="0091615A"/>
    <w:rsid w:val="0092400F"/>
    <w:rsid w:val="0092721C"/>
    <w:rsid w:val="009314EF"/>
    <w:rsid w:val="009333E7"/>
    <w:rsid w:val="00950805"/>
    <w:rsid w:val="00960A01"/>
    <w:rsid w:val="00960C64"/>
    <w:rsid w:val="00967CF4"/>
    <w:rsid w:val="009738A4"/>
    <w:rsid w:val="00977EB4"/>
    <w:rsid w:val="009808B5"/>
    <w:rsid w:val="00983B8B"/>
    <w:rsid w:val="00986B8A"/>
    <w:rsid w:val="00991680"/>
    <w:rsid w:val="00991A7D"/>
    <w:rsid w:val="009968D7"/>
    <w:rsid w:val="009970B9"/>
    <w:rsid w:val="009A05D1"/>
    <w:rsid w:val="009A0D5E"/>
    <w:rsid w:val="009B582B"/>
    <w:rsid w:val="009C1761"/>
    <w:rsid w:val="009C4213"/>
    <w:rsid w:val="009C5CB3"/>
    <w:rsid w:val="009D181B"/>
    <w:rsid w:val="009D2B85"/>
    <w:rsid w:val="009D452D"/>
    <w:rsid w:val="009D57D5"/>
    <w:rsid w:val="009E7563"/>
    <w:rsid w:val="00A0046D"/>
    <w:rsid w:val="00A013C3"/>
    <w:rsid w:val="00A06249"/>
    <w:rsid w:val="00A06318"/>
    <w:rsid w:val="00A10152"/>
    <w:rsid w:val="00A21FE9"/>
    <w:rsid w:val="00A34B9F"/>
    <w:rsid w:val="00A34BD3"/>
    <w:rsid w:val="00A42297"/>
    <w:rsid w:val="00A42757"/>
    <w:rsid w:val="00A44805"/>
    <w:rsid w:val="00A6165E"/>
    <w:rsid w:val="00A61CB1"/>
    <w:rsid w:val="00A657F6"/>
    <w:rsid w:val="00A703D7"/>
    <w:rsid w:val="00A7222B"/>
    <w:rsid w:val="00A7236F"/>
    <w:rsid w:val="00A763B4"/>
    <w:rsid w:val="00A82A59"/>
    <w:rsid w:val="00A84DF6"/>
    <w:rsid w:val="00A859AA"/>
    <w:rsid w:val="00A86C39"/>
    <w:rsid w:val="00A87F6D"/>
    <w:rsid w:val="00A94517"/>
    <w:rsid w:val="00A9608F"/>
    <w:rsid w:val="00A96DD4"/>
    <w:rsid w:val="00AA4219"/>
    <w:rsid w:val="00AA4849"/>
    <w:rsid w:val="00AA5126"/>
    <w:rsid w:val="00AB4A0D"/>
    <w:rsid w:val="00AB4C53"/>
    <w:rsid w:val="00AB76CE"/>
    <w:rsid w:val="00AC08FC"/>
    <w:rsid w:val="00AC13F1"/>
    <w:rsid w:val="00AC6C79"/>
    <w:rsid w:val="00AD3031"/>
    <w:rsid w:val="00AD314C"/>
    <w:rsid w:val="00AD4568"/>
    <w:rsid w:val="00AE496F"/>
    <w:rsid w:val="00AE6FA5"/>
    <w:rsid w:val="00AE7CA6"/>
    <w:rsid w:val="00AF1958"/>
    <w:rsid w:val="00AF200D"/>
    <w:rsid w:val="00AF23E6"/>
    <w:rsid w:val="00B03F2C"/>
    <w:rsid w:val="00B05DBE"/>
    <w:rsid w:val="00B11773"/>
    <w:rsid w:val="00B124CA"/>
    <w:rsid w:val="00B17BBE"/>
    <w:rsid w:val="00B26DEC"/>
    <w:rsid w:val="00B342EE"/>
    <w:rsid w:val="00B37444"/>
    <w:rsid w:val="00B43D15"/>
    <w:rsid w:val="00B46853"/>
    <w:rsid w:val="00B548FE"/>
    <w:rsid w:val="00B62F94"/>
    <w:rsid w:val="00B63AEA"/>
    <w:rsid w:val="00B72922"/>
    <w:rsid w:val="00B72CD5"/>
    <w:rsid w:val="00B75547"/>
    <w:rsid w:val="00B76384"/>
    <w:rsid w:val="00B76509"/>
    <w:rsid w:val="00B77AFF"/>
    <w:rsid w:val="00B81018"/>
    <w:rsid w:val="00B82CFB"/>
    <w:rsid w:val="00B83BA5"/>
    <w:rsid w:val="00B85F41"/>
    <w:rsid w:val="00B9145A"/>
    <w:rsid w:val="00BA365F"/>
    <w:rsid w:val="00BB23D5"/>
    <w:rsid w:val="00BB44CC"/>
    <w:rsid w:val="00BC166E"/>
    <w:rsid w:val="00BC5829"/>
    <w:rsid w:val="00BF6070"/>
    <w:rsid w:val="00C00BB5"/>
    <w:rsid w:val="00C05F3D"/>
    <w:rsid w:val="00C065B6"/>
    <w:rsid w:val="00C1053F"/>
    <w:rsid w:val="00C10573"/>
    <w:rsid w:val="00C10617"/>
    <w:rsid w:val="00C2266F"/>
    <w:rsid w:val="00C22A8C"/>
    <w:rsid w:val="00C24F15"/>
    <w:rsid w:val="00C2663B"/>
    <w:rsid w:val="00C3353E"/>
    <w:rsid w:val="00C505CF"/>
    <w:rsid w:val="00C5543B"/>
    <w:rsid w:val="00C55E7D"/>
    <w:rsid w:val="00C5701D"/>
    <w:rsid w:val="00C67E85"/>
    <w:rsid w:val="00C7648B"/>
    <w:rsid w:val="00C76519"/>
    <w:rsid w:val="00C819E4"/>
    <w:rsid w:val="00C86CCB"/>
    <w:rsid w:val="00C86FB7"/>
    <w:rsid w:val="00C87239"/>
    <w:rsid w:val="00C92B36"/>
    <w:rsid w:val="00C951AF"/>
    <w:rsid w:val="00C971AA"/>
    <w:rsid w:val="00C97FAF"/>
    <w:rsid w:val="00CA2B14"/>
    <w:rsid w:val="00CA6A53"/>
    <w:rsid w:val="00CB7BA8"/>
    <w:rsid w:val="00CB7FC0"/>
    <w:rsid w:val="00CC08F1"/>
    <w:rsid w:val="00CC0AA2"/>
    <w:rsid w:val="00CC3516"/>
    <w:rsid w:val="00CC411F"/>
    <w:rsid w:val="00CD3059"/>
    <w:rsid w:val="00CD77FB"/>
    <w:rsid w:val="00CE5394"/>
    <w:rsid w:val="00CF0985"/>
    <w:rsid w:val="00CF2959"/>
    <w:rsid w:val="00D01452"/>
    <w:rsid w:val="00D0337E"/>
    <w:rsid w:val="00D033CA"/>
    <w:rsid w:val="00D11081"/>
    <w:rsid w:val="00D170AE"/>
    <w:rsid w:val="00D3009B"/>
    <w:rsid w:val="00D30552"/>
    <w:rsid w:val="00D305F1"/>
    <w:rsid w:val="00D30FF6"/>
    <w:rsid w:val="00D4198F"/>
    <w:rsid w:val="00D42839"/>
    <w:rsid w:val="00D46465"/>
    <w:rsid w:val="00D6308C"/>
    <w:rsid w:val="00D77911"/>
    <w:rsid w:val="00D82F41"/>
    <w:rsid w:val="00D871D8"/>
    <w:rsid w:val="00D96687"/>
    <w:rsid w:val="00DA3903"/>
    <w:rsid w:val="00DC27A9"/>
    <w:rsid w:val="00DC5379"/>
    <w:rsid w:val="00DC56BA"/>
    <w:rsid w:val="00DC61B2"/>
    <w:rsid w:val="00DE4C49"/>
    <w:rsid w:val="00E038E2"/>
    <w:rsid w:val="00E10A3E"/>
    <w:rsid w:val="00E11A5F"/>
    <w:rsid w:val="00E311F0"/>
    <w:rsid w:val="00E31291"/>
    <w:rsid w:val="00E31D58"/>
    <w:rsid w:val="00E35C48"/>
    <w:rsid w:val="00E365A4"/>
    <w:rsid w:val="00E4019E"/>
    <w:rsid w:val="00E43098"/>
    <w:rsid w:val="00E51AD2"/>
    <w:rsid w:val="00E5385E"/>
    <w:rsid w:val="00E62DAE"/>
    <w:rsid w:val="00E66529"/>
    <w:rsid w:val="00E67032"/>
    <w:rsid w:val="00EA0A8A"/>
    <w:rsid w:val="00EB23B6"/>
    <w:rsid w:val="00EB255F"/>
    <w:rsid w:val="00EB4E36"/>
    <w:rsid w:val="00EB6471"/>
    <w:rsid w:val="00EC286C"/>
    <w:rsid w:val="00EC52E4"/>
    <w:rsid w:val="00ED32F3"/>
    <w:rsid w:val="00ED6CDB"/>
    <w:rsid w:val="00EE1E40"/>
    <w:rsid w:val="00EE75A7"/>
    <w:rsid w:val="00EF2593"/>
    <w:rsid w:val="00EF6CFD"/>
    <w:rsid w:val="00F056EA"/>
    <w:rsid w:val="00F1113E"/>
    <w:rsid w:val="00F1229B"/>
    <w:rsid w:val="00F13BE6"/>
    <w:rsid w:val="00F15162"/>
    <w:rsid w:val="00F166CC"/>
    <w:rsid w:val="00F2152F"/>
    <w:rsid w:val="00F2596A"/>
    <w:rsid w:val="00F479AE"/>
    <w:rsid w:val="00F5388C"/>
    <w:rsid w:val="00F60AC1"/>
    <w:rsid w:val="00F67B0B"/>
    <w:rsid w:val="00F704DB"/>
    <w:rsid w:val="00F7474A"/>
    <w:rsid w:val="00F7490A"/>
    <w:rsid w:val="00F86BEA"/>
    <w:rsid w:val="00F92823"/>
    <w:rsid w:val="00F933A4"/>
    <w:rsid w:val="00F93E77"/>
    <w:rsid w:val="00F942C2"/>
    <w:rsid w:val="00FA4904"/>
    <w:rsid w:val="00FA62F3"/>
    <w:rsid w:val="00FA7E0B"/>
    <w:rsid w:val="00FB18E2"/>
    <w:rsid w:val="00FC0187"/>
    <w:rsid w:val="00FC1BDF"/>
    <w:rsid w:val="00FC7E91"/>
    <w:rsid w:val="00FD3BF3"/>
    <w:rsid w:val="00FD7449"/>
    <w:rsid w:val="00FE2ED8"/>
    <w:rsid w:val="00FE4E4C"/>
    <w:rsid w:val="01CC3718"/>
    <w:rsid w:val="0217AF34"/>
    <w:rsid w:val="02E8BE9C"/>
    <w:rsid w:val="03955323"/>
    <w:rsid w:val="03B37F95"/>
    <w:rsid w:val="042A49A6"/>
    <w:rsid w:val="04D6C9B7"/>
    <w:rsid w:val="05608ACD"/>
    <w:rsid w:val="0586CD5F"/>
    <w:rsid w:val="069FA83B"/>
    <w:rsid w:val="0717064C"/>
    <w:rsid w:val="07537E26"/>
    <w:rsid w:val="07841999"/>
    <w:rsid w:val="07BB3F8C"/>
    <w:rsid w:val="080769F1"/>
    <w:rsid w:val="088D2ABC"/>
    <w:rsid w:val="0918AE6D"/>
    <w:rsid w:val="09599DC8"/>
    <w:rsid w:val="09BE1DAA"/>
    <w:rsid w:val="09D132C1"/>
    <w:rsid w:val="09F424A2"/>
    <w:rsid w:val="0AC69FA7"/>
    <w:rsid w:val="0B301C88"/>
    <w:rsid w:val="0B440C6B"/>
    <w:rsid w:val="0BAF2F94"/>
    <w:rsid w:val="0BCEDD37"/>
    <w:rsid w:val="0C1649F5"/>
    <w:rsid w:val="0C1827D7"/>
    <w:rsid w:val="0C3A2BFC"/>
    <w:rsid w:val="0D4B9C08"/>
    <w:rsid w:val="0DD01F8A"/>
    <w:rsid w:val="0E7DF0C1"/>
    <w:rsid w:val="0EEE44B6"/>
    <w:rsid w:val="0F2FFBC2"/>
    <w:rsid w:val="0F43478C"/>
    <w:rsid w:val="1080236C"/>
    <w:rsid w:val="1083DE6C"/>
    <w:rsid w:val="111F0692"/>
    <w:rsid w:val="1135E12B"/>
    <w:rsid w:val="114B884B"/>
    <w:rsid w:val="11683B8B"/>
    <w:rsid w:val="11A6C450"/>
    <w:rsid w:val="11B14179"/>
    <w:rsid w:val="121BF3CD"/>
    <w:rsid w:val="1300800E"/>
    <w:rsid w:val="1384C9BC"/>
    <w:rsid w:val="13B7C42E"/>
    <w:rsid w:val="1416B8AF"/>
    <w:rsid w:val="14DFDC00"/>
    <w:rsid w:val="1550FBDF"/>
    <w:rsid w:val="15C58B79"/>
    <w:rsid w:val="1664634C"/>
    <w:rsid w:val="16D730B3"/>
    <w:rsid w:val="17006DF1"/>
    <w:rsid w:val="172B4919"/>
    <w:rsid w:val="17669222"/>
    <w:rsid w:val="1787194A"/>
    <w:rsid w:val="179DAB20"/>
    <w:rsid w:val="17A9AA4F"/>
    <w:rsid w:val="17D486A7"/>
    <w:rsid w:val="17FA2531"/>
    <w:rsid w:val="189B5592"/>
    <w:rsid w:val="18C56370"/>
    <w:rsid w:val="18D8EEFB"/>
    <w:rsid w:val="18EF16FE"/>
    <w:rsid w:val="194208C8"/>
    <w:rsid w:val="1948E096"/>
    <w:rsid w:val="1A909D5E"/>
    <w:rsid w:val="1AE14B11"/>
    <w:rsid w:val="1AF6A968"/>
    <w:rsid w:val="1B0C2769"/>
    <w:rsid w:val="1BD4B544"/>
    <w:rsid w:val="1C6BC544"/>
    <w:rsid w:val="1C7D1B72"/>
    <w:rsid w:val="1D9A9871"/>
    <w:rsid w:val="1DD02BA6"/>
    <w:rsid w:val="1DDE40AD"/>
    <w:rsid w:val="1E022EE3"/>
    <w:rsid w:val="1E1C51B9"/>
    <w:rsid w:val="1E6D95E9"/>
    <w:rsid w:val="1E80AA3B"/>
    <w:rsid w:val="1EB3D770"/>
    <w:rsid w:val="1EC0DDEA"/>
    <w:rsid w:val="1F02645B"/>
    <w:rsid w:val="1FCE5DB5"/>
    <w:rsid w:val="203EA917"/>
    <w:rsid w:val="205CAE4B"/>
    <w:rsid w:val="20F44C0B"/>
    <w:rsid w:val="213748E1"/>
    <w:rsid w:val="214EDF10"/>
    <w:rsid w:val="223A051D"/>
    <w:rsid w:val="226222CB"/>
    <w:rsid w:val="22BF0342"/>
    <w:rsid w:val="22D69A7F"/>
    <w:rsid w:val="23056901"/>
    <w:rsid w:val="233B105D"/>
    <w:rsid w:val="23493100"/>
    <w:rsid w:val="23ED6291"/>
    <w:rsid w:val="23F41E31"/>
    <w:rsid w:val="243F6D2A"/>
    <w:rsid w:val="2476D729"/>
    <w:rsid w:val="24B27439"/>
    <w:rsid w:val="251A6DD4"/>
    <w:rsid w:val="25301F6E"/>
    <w:rsid w:val="25384962"/>
    <w:rsid w:val="254247DD"/>
    <w:rsid w:val="25DB3D8B"/>
    <w:rsid w:val="25FF1F92"/>
    <w:rsid w:val="26016CB3"/>
    <w:rsid w:val="2680D1C2"/>
    <w:rsid w:val="26D419C3"/>
    <w:rsid w:val="270D109E"/>
    <w:rsid w:val="27166B6C"/>
    <w:rsid w:val="2743A775"/>
    <w:rsid w:val="280C3EE6"/>
    <w:rsid w:val="281E4F4F"/>
    <w:rsid w:val="28DF39F9"/>
    <w:rsid w:val="2912DE4D"/>
    <w:rsid w:val="29425AC6"/>
    <w:rsid w:val="29C63501"/>
    <w:rsid w:val="29D61F94"/>
    <w:rsid w:val="29FA7FAE"/>
    <w:rsid w:val="2A464453"/>
    <w:rsid w:val="2A471B27"/>
    <w:rsid w:val="2AA69AD6"/>
    <w:rsid w:val="2AC8F60D"/>
    <w:rsid w:val="2AD4DDD6"/>
    <w:rsid w:val="2B2ABF53"/>
    <w:rsid w:val="2B9300F1"/>
    <w:rsid w:val="2C2EE5E2"/>
    <w:rsid w:val="2C76FC93"/>
    <w:rsid w:val="2CABDE44"/>
    <w:rsid w:val="2CBD861E"/>
    <w:rsid w:val="2D9FEF39"/>
    <w:rsid w:val="2DF524B2"/>
    <w:rsid w:val="2E06CA02"/>
    <w:rsid w:val="2E2EB6DD"/>
    <w:rsid w:val="2EC5EBE9"/>
    <w:rsid w:val="2F271400"/>
    <w:rsid w:val="2F34868B"/>
    <w:rsid w:val="2FDADC21"/>
    <w:rsid w:val="2FF526E0"/>
    <w:rsid w:val="2FFD1466"/>
    <w:rsid w:val="30130655"/>
    <w:rsid w:val="30656103"/>
    <w:rsid w:val="30E8E9D3"/>
    <w:rsid w:val="30FAD214"/>
    <w:rsid w:val="31BE3385"/>
    <w:rsid w:val="321EB9F0"/>
    <w:rsid w:val="33E0813C"/>
    <w:rsid w:val="34927EF0"/>
    <w:rsid w:val="354577B5"/>
    <w:rsid w:val="357C519D"/>
    <w:rsid w:val="35A3C80F"/>
    <w:rsid w:val="366C55EA"/>
    <w:rsid w:val="36D822B8"/>
    <w:rsid w:val="37C49BB5"/>
    <w:rsid w:val="37FE1285"/>
    <w:rsid w:val="3867CC4C"/>
    <w:rsid w:val="38B07122"/>
    <w:rsid w:val="38C1A3A9"/>
    <w:rsid w:val="39899406"/>
    <w:rsid w:val="399A0501"/>
    <w:rsid w:val="39EC5232"/>
    <w:rsid w:val="3A21DE4F"/>
    <w:rsid w:val="3A25CA09"/>
    <w:rsid w:val="3A40FB8E"/>
    <w:rsid w:val="3A773932"/>
    <w:rsid w:val="3AEB01A0"/>
    <w:rsid w:val="3B9EC794"/>
    <w:rsid w:val="3B9F6D0E"/>
    <w:rsid w:val="3BA40F2D"/>
    <w:rsid w:val="3C42A470"/>
    <w:rsid w:val="3C7EE47B"/>
    <w:rsid w:val="3CA168B5"/>
    <w:rsid w:val="3CD1A5C3"/>
    <w:rsid w:val="3D5EE400"/>
    <w:rsid w:val="3D5F1F76"/>
    <w:rsid w:val="3D60F65C"/>
    <w:rsid w:val="3D92BAA9"/>
    <w:rsid w:val="3DAA04D6"/>
    <w:rsid w:val="3EB9C895"/>
    <w:rsid w:val="3EC0C4C9"/>
    <w:rsid w:val="4072DE31"/>
    <w:rsid w:val="40BF0444"/>
    <w:rsid w:val="4156FD3A"/>
    <w:rsid w:val="415BC9D9"/>
    <w:rsid w:val="4193DA9B"/>
    <w:rsid w:val="41E53209"/>
    <w:rsid w:val="420D0F45"/>
    <w:rsid w:val="431675C1"/>
    <w:rsid w:val="43AA7EF3"/>
    <w:rsid w:val="43B0B0A9"/>
    <w:rsid w:val="43D6FC77"/>
    <w:rsid w:val="44D5006F"/>
    <w:rsid w:val="44FF0899"/>
    <w:rsid w:val="453C4252"/>
    <w:rsid w:val="454AF977"/>
    <w:rsid w:val="46CAD53A"/>
    <w:rsid w:val="46D812B3"/>
    <w:rsid w:val="46ECD95F"/>
    <w:rsid w:val="4715C53F"/>
    <w:rsid w:val="47C984A8"/>
    <w:rsid w:val="4816F925"/>
    <w:rsid w:val="4976E190"/>
    <w:rsid w:val="49C9E7A5"/>
    <w:rsid w:val="49CBFADC"/>
    <w:rsid w:val="49ECA79E"/>
    <w:rsid w:val="49FDE275"/>
    <w:rsid w:val="4A380219"/>
    <w:rsid w:val="4A67D3D0"/>
    <w:rsid w:val="4A73C268"/>
    <w:rsid w:val="4AE61643"/>
    <w:rsid w:val="4AFE6092"/>
    <w:rsid w:val="4B67F792"/>
    <w:rsid w:val="4B686147"/>
    <w:rsid w:val="4C30856D"/>
    <w:rsid w:val="4CB4DD02"/>
    <w:rsid w:val="4CC0DCE1"/>
    <w:rsid w:val="4E45D117"/>
    <w:rsid w:val="4E80B586"/>
    <w:rsid w:val="4EAB1E43"/>
    <w:rsid w:val="4EAD4D67"/>
    <w:rsid w:val="4EAE61CD"/>
    <w:rsid w:val="4F0B0D36"/>
    <w:rsid w:val="4F1CAFDE"/>
    <w:rsid w:val="4F737950"/>
    <w:rsid w:val="502D1AA0"/>
    <w:rsid w:val="5042FE2E"/>
    <w:rsid w:val="50EFCCA8"/>
    <w:rsid w:val="5103B23D"/>
    <w:rsid w:val="5189CBB9"/>
    <w:rsid w:val="524B0184"/>
    <w:rsid w:val="527B7F8C"/>
    <w:rsid w:val="52D25419"/>
    <w:rsid w:val="536FC058"/>
    <w:rsid w:val="53CDA988"/>
    <w:rsid w:val="554A1C99"/>
    <w:rsid w:val="556D3DC4"/>
    <w:rsid w:val="562605AE"/>
    <w:rsid w:val="568333C7"/>
    <w:rsid w:val="57625AC0"/>
    <w:rsid w:val="580C132F"/>
    <w:rsid w:val="58321C72"/>
    <w:rsid w:val="58324B81"/>
    <w:rsid w:val="58ECE8A9"/>
    <w:rsid w:val="58F4B9D8"/>
    <w:rsid w:val="58FC5CEF"/>
    <w:rsid w:val="59230484"/>
    <w:rsid w:val="59D03E40"/>
    <w:rsid w:val="5A9D2396"/>
    <w:rsid w:val="5B30ADFF"/>
    <w:rsid w:val="5B3B2484"/>
    <w:rsid w:val="5B83C956"/>
    <w:rsid w:val="5BF1E3CA"/>
    <w:rsid w:val="5C7B8BE6"/>
    <w:rsid w:val="5CF6FCEB"/>
    <w:rsid w:val="5D18F9CF"/>
    <w:rsid w:val="5D1AAC3B"/>
    <w:rsid w:val="5D1F99B7"/>
    <w:rsid w:val="5D378A4D"/>
    <w:rsid w:val="5D7A8A8F"/>
    <w:rsid w:val="5E8AD06D"/>
    <w:rsid w:val="5E990987"/>
    <w:rsid w:val="602E9DAD"/>
    <w:rsid w:val="60AEEE1B"/>
    <w:rsid w:val="614CA782"/>
    <w:rsid w:val="61F30ADA"/>
    <w:rsid w:val="638EDB3B"/>
    <w:rsid w:val="63A50A2D"/>
    <w:rsid w:val="6461884B"/>
    <w:rsid w:val="6598C610"/>
    <w:rsid w:val="660CF23C"/>
    <w:rsid w:val="662536C2"/>
    <w:rsid w:val="67349671"/>
    <w:rsid w:val="67C352A6"/>
    <w:rsid w:val="683D1578"/>
    <w:rsid w:val="6852BB9D"/>
    <w:rsid w:val="6888C570"/>
    <w:rsid w:val="68BBF0A2"/>
    <w:rsid w:val="68C57A57"/>
    <w:rsid w:val="6968F43E"/>
    <w:rsid w:val="69D0C36A"/>
    <w:rsid w:val="6A4B29F7"/>
    <w:rsid w:val="6A56A1AD"/>
    <w:rsid w:val="6A614AB8"/>
    <w:rsid w:val="6A798843"/>
    <w:rsid w:val="6B93A3AA"/>
    <w:rsid w:val="6C146594"/>
    <w:rsid w:val="6C5F14A1"/>
    <w:rsid w:val="70453A9B"/>
    <w:rsid w:val="70567572"/>
    <w:rsid w:val="707B6C9B"/>
    <w:rsid w:val="71671822"/>
    <w:rsid w:val="7169FAD2"/>
    <w:rsid w:val="71A28B55"/>
    <w:rsid w:val="71DFE6B4"/>
    <w:rsid w:val="71E07681"/>
    <w:rsid w:val="71F245D3"/>
    <w:rsid w:val="71F99DE3"/>
    <w:rsid w:val="72A1AB51"/>
    <w:rsid w:val="72AB6ACE"/>
    <w:rsid w:val="72B02925"/>
    <w:rsid w:val="7339D3C2"/>
    <w:rsid w:val="740B2BF3"/>
    <w:rsid w:val="75027023"/>
    <w:rsid w:val="7538B8E6"/>
    <w:rsid w:val="75C4498D"/>
    <w:rsid w:val="765659F6"/>
    <w:rsid w:val="76ADB430"/>
    <w:rsid w:val="76D22D23"/>
    <w:rsid w:val="7762A373"/>
    <w:rsid w:val="7823E5C6"/>
    <w:rsid w:val="78D9C03F"/>
    <w:rsid w:val="78E6E35C"/>
    <w:rsid w:val="79327C4E"/>
    <w:rsid w:val="7989B8F9"/>
    <w:rsid w:val="79AFEA5B"/>
    <w:rsid w:val="79B82370"/>
    <w:rsid w:val="79E1FA38"/>
    <w:rsid w:val="7A09CDE5"/>
    <w:rsid w:val="7A6F5077"/>
    <w:rsid w:val="7B520918"/>
    <w:rsid w:val="7B6FD633"/>
    <w:rsid w:val="7BA1159F"/>
    <w:rsid w:val="7C1337EB"/>
    <w:rsid w:val="7CB6B8CA"/>
    <w:rsid w:val="7D5A4B1D"/>
    <w:rsid w:val="7D64D32F"/>
    <w:rsid w:val="7DC839A2"/>
    <w:rsid w:val="7DD5B0D5"/>
    <w:rsid w:val="7F6F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E5C4DD7"/>
  <w15:docId w15:val="{F4B13CFE-7757-4568-8EEB-5094A8B5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5543B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20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0"/>
      <w:outlineLvl w:val="1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6"/>
      <w:ind w:left="753" w:right="767" w:hanging="6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00" w:right="117"/>
      <w:jc w:val="both"/>
    </w:pPr>
  </w:style>
  <w:style w:type="paragraph" w:styleId="TableParagraph" w:customStyle="1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D3009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81DB9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81DB9"/>
    <w:rPr>
      <w:rFonts w:ascii="Times New Roman" w:hAnsi="Times New Roman"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81DB9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81DB9"/>
    <w:rPr>
      <w:rFonts w:ascii="Times New Roman" w:hAnsi="Times New Roman" w:eastAsia="Times New Roman" w:cs="Times New Roman"/>
    </w:rPr>
  </w:style>
  <w:style w:type="paragraph" w:styleId="NormalWeb">
    <w:name w:val="Normal (Web)"/>
    <w:basedOn w:val="Normal"/>
    <w:uiPriority w:val="99"/>
    <w:unhideWhenUsed/>
    <w:rsid w:val="00AE496F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unhideWhenUsed/>
    <w:rsid w:val="004557D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258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580F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2580F"/>
    <w:rPr>
      <w:rFonts w:ascii="Times New Roman" w:hAnsi="Times New Roman"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580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2580F"/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80F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2580F"/>
    <w:rPr>
      <w:rFonts w:ascii="Segoe UI" w:hAnsi="Segoe UI" w:eastAsia="Times New Roman" w:cs="Segoe UI"/>
      <w:sz w:val="18"/>
      <w:szCs w:val="18"/>
    </w:rPr>
  </w:style>
  <w:style w:type="paragraph" w:styleId="Revision">
    <w:name w:val="Revision"/>
    <w:hidden/>
    <w:uiPriority w:val="99"/>
    <w:semiHidden/>
    <w:rsid w:val="00753179"/>
    <w:pPr>
      <w:widowControl/>
      <w:autoSpaceDE/>
      <w:autoSpaceDN/>
    </w:pPr>
    <w:rPr>
      <w:rFonts w:ascii="Times New Roman" w:hAnsi="Times New Roman"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6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microsoft.com/office/2020/10/relationships/intelligence" Target="intelligence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microsoft.com/office/2011/relationships/people" Target="people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C0B1E57-F375-4CAF-8037-84B83482B0C9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D7C73C4-13E7-4794-9D4E-74789CBAFCE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ismail - [2010]</dc:creator>
  <lastModifiedBy>ASHFA A.G.F.</lastModifiedBy>
  <revision>15</revision>
  <dcterms:created xsi:type="dcterms:W3CDTF">2023-06-22T12:19:00.0000000Z</dcterms:created>
  <dcterms:modified xsi:type="dcterms:W3CDTF">2023-06-22T13:12:53.4469915Z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2023-04-23T00:00:00Z</vt:filetime>
  </property>
  <property fmtid="{D5CDD505-2E9C-101B-9397-08002B2CF9AE}" pid="5" name="GrammarlyDocumentId">
    <vt:lpwstr>d0e9c6e46f2a0dd64695fa5d832a5058860b4e3c88556b36ecc963e07b29a6ef</vt:lpwstr>
  </property>
</Properties>
</file>